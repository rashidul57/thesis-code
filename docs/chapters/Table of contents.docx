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230DB" w14:textId="77777777" w:rsidR="00D60D97" w:rsidRPr="002E48C9" w:rsidRDefault="00D60D97" w:rsidP="00D60D97">
      <w:pPr>
        <w:jc w:val="center"/>
      </w:pPr>
      <w:r w:rsidRPr="00B93B73">
        <w:rPr>
          <w:rFonts w:ascii="Times" w:hAnsi="Times" w:cs="Calibri"/>
          <w:b/>
          <w:bCs/>
          <w:caps/>
          <w:color w:val="000000" w:themeColor="text1"/>
          <w:sz w:val="28"/>
          <w:szCs w:val="28"/>
          <w:shd w:val="clear" w:color="auto" w:fill="FFFFFF"/>
        </w:rPr>
        <w:t>Visualizing Uncertainty with Chromatic Aberration</w:t>
      </w:r>
    </w:p>
    <w:p w14:paraId="04491E8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0425A44C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  <w:r>
        <w:rPr>
          <w:rFonts w:ascii="Times" w:hAnsi="Times"/>
          <w:color w:val="000000" w:themeColor="text1"/>
          <w:sz w:val="22"/>
          <w:szCs w:val="22"/>
        </w:rPr>
        <w:t>By</w:t>
      </w:r>
    </w:p>
    <w:p w14:paraId="331CBD5E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</w:pPr>
    </w:p>
    <w:p w14:paraId="70999D1B" w14:textId="77777777" w:rsidR="00D60D97" w:rsidRPr="002E48C9" w:rsidRDefault="00D60D97" w:rsidP="00D60D97">
      <w:pPr>
        <w:pStyle w:val="NormalWeb"/>
        <w:jc w:val="center"/>
        <w:rPr>
          <w:rFonts w:ascii="Times" w:hAnsi="Times"/>
          <w:color w:val="000000" w:themeColor="text1"/>
          <w:sz w:val="22"/>
          <w:szCs w:val="22"/>
        </w:rPr>
        <w:sectPr w:rsidR="00D60D97" w:rsidRPr="002E48C9" w:rsidSect="005A27D4">
          <w:head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02D0C78" w14:textId="77777777" w:rsidR="00D60D97" w:rsidRPr="003A032E" w:rsidRDefault="00D60D97" w:rsidP="00D60D97">
      <w:pPr>
        <w:pStyle w:val="NormalWeb"/>
        <w:jc w:val="center"/>
        <w:rPr>
          <w:rFonts w:ascii="Times" w:hAnsi="Times"/>
          <w:color w:val="000000" w:themeColor="text1"/>
          <w:lang w:val="fr-FR"/>
        </w:rPr>
      </w:pPr>
      <w:r w:rsidRPr="003A032E">
        <w:rPr>
          <w:rFonts w:ascii="Times" w:hAnsi="Times"/>
          <w:color w:val="000000" w:themeColor="text1"/>
          <w:lang w:val="fr-FR"/>
        </w:rPr>
        <w:t>Md Rashidul Islam</w:t>
      </w:r>
      <w:r w:rsidRPr="003A032E">
        <w:rPr>
          <w:rFonts w:ascii="Times" w:hAnsi="Times"/>
          <w:color w:val="000000" w:themeColor="text1"/>
          <w:lang w:val="fr-FR"/>
        </w:rPr>
        <w:br/>
        <w:t>md313724@dal.ca</w:t>
      </w:r>
    </w:p>
    <w:p w14:paraId="6B443494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A1FB91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0B3CAF70" w14:textId="77777777" w:rsidR="00D60D97" w:rsidRPr="003A032E" w:rsidRDefault="00D60D97" w:rsidP="00D60D97">
      <w:pPr>
        <w:autoSpaceDE w:val="0"/>
        <w:autoSpaceDN w:val="0"/>
        <w:adjustRightInd w:val="0"/>
        <w:ind w:left="2880" w:firstLine="720"/>
        <w:rPr>
          <w:rFonts w:eastAsiaTheme="minorHAnsi"/>
          <w:sz w:val="29"/>
          <w:szCs w:val="29"/>
          <w:lang w:val="fr-FR" w:eastAsia="en-US"/>
        </w:rPr>
      </w:pPr>
    </w:p>
    <w:p w14:paraId="32231349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Supervised by</w:t>
      </w:r>
    </w:p>
    <w:p w14:paraId="06A7A8D2" w14:textId="77777777" w:rsidR="00D60D97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</w:p>
    <w:p w14:paraId="690436D6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proofErr w:type="spellStart"/>
      <w:r w:rsidRPr="00B93B73">
        <w:rPr>
          <w:rFonts w:eastAsiaTheme="minorHAnsi"/>
          <w:lang w:val="en-GB" w:eastAsia="en-US"/>
        </w:rPr>
        <w:t>Dr.</w:t>
      </w:r>
      <w:proofErr w:type="spellEnd"/>
      <w:r w:rsidRPr="00B93B73">
        <w:rPr>
          <w:rFonts w:eastAsiaTheme="minorHAnsi"/>
          <w:lang w:val="en-GB" w:eastAsia="en-US"/>
        </w:rPr>
        <w:t xml:space="preserve"> Stephen Brooks</w:t>
      </w:r>
    </w:p>
    <w:p w14:paraId="61B89292" w14:textId="77777777" w:rsidR="00D60D97" w:rsidRPr="00B93B73" w:rsidRDefault="00D60D97" w:rsidP="00D60D97">
      <w:pPr>
        <w:autoSpaceDE w:val="0"/>
        <w:autoSpaceDN w:val="0"/>
        <w:adjustRightInd w:val="0"/>
        <w:jc w:val="center"/>
        <w:rPr>
          <w:rFonts w:eastAsiaTheme="minorHAnsi"/>
          <w:lang w:val="en-GB" w:eastAsia="en-US"/>
        </w:rPr>
      </w:pPr>
      <w:r w:rsidRPr="00B93B73">
        <w:rPr>
          <w:rFonts w:eastAsiaTheme="minorHAnsi"/>
          <w:lang w:val="en-GB" w:eastAsia="en-US"/>
        </w:rPr>
        <w:t>Professor</w:t>
      </w:r>
    </w:p>
    <w:p w14:paraId="00DBDB49" w14:textId="77777777" w:rsidR="00D60D97" w:rsidRPr="00B93B73" w:rsidRDefault="00D60D97" w:rsidP="00D60D97">
      <w:pPr>
        <w:pStyle w:val="Default"/>
        <w:jc w:val="center"/>
      </w:pPr>
      <w:r w:rsidRPr="00B93B73">
        <w:rPr>
          <w:color w:val="000000" w:themeColor="text1"/>
        </w:rPr>
        <w:t>Faculty of Computer Science, Dalhousie University</w:t>
      </w:r>
    </w:p>
    <w:p w14:paraId="0D7836BF" w14:textId="77777777" w:rsidR="00D60D97" w:rsidRPr="00B93B73" w:rsidRDefault="00D60D97" w:rsidP="00D60D97">
      <w:pPr>
        <w:autoSpaceDE w:val="0"/>
        <w:autoSpaceDN w:val="0"/>
        <w:adjustRightInd w:val="0"/>
        <w:ind w:left="4320"/>
        <w:jc w:val="center"/>
        <w:rPr>
          <w:rFonts w:eastAsiaTheme="minorHAnsi"/>
          <w:sz w:val="29"/>
          <w:szCs w:val="29"/>
          <w:lang w:val="en-GB" w:eastAsia="en-US"/>
        </w:rPr>
      </w:pPr>
    </w:p>
    <w:p w14:paraId="57D8EBD8" w14:textId="77777777" w:rsidR="00D60D97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</w:p>
    <w:p w14:paraId="37DC9420" w14:textId="77777777" w:rsidR="00D60D97" w:rsidRDefault="00D60D97" w:rsidP="00D60D97">
      <w:pPr>
        <w:pStyle w:val="Default"/>
      </w:pPr>
    </w:p>
    <w:p w14:paraId="242B58E8" w14:textId="77777777" w:rsidR="00D60D97" w:rsidRPr="00A21577" w:rsidRDefault="00D60D97" w:rsidP="00D60D97">
      <w:pPr>
        <w:pStyle w:val="Default"/>
        <w:jc w:val="center"/>
      </w:pPr>
      <w:r w:rsidRPr="00A21577">
        <w:t>Submitted in partial fulfilment of the requirements</w:t>
      </w:r>
    </w:p>
    <w:p w14:paraId="2DFE887C" w14:textId="77777777" w:rsidR="00D60D97" w:rsidRPr="00A21577" w:rsidRDefault="00D60D97" w:rsidP="00D60D97">
      <w:pPr>
        <w:pStyle w:val="Default"/>
        <w:jc w:val="center"/>
      </w:pPr>
      <w:r w:rsidRPr="00A21577">
        <w:t>for the degree of Master of Computer Science</w:t>
      </w:r>
    </w:p>
    <w:p w14:paraId="18C6CC79" w14:textId="77777777" w:rsidR="00D60D97" w:rsidRPr="00A21577" w:rsidRDefault="00D60D97" w:rsidP="00D60D97">
      <w:pPr>
        <w:pStyle w:val="Default"/>
        <w:jc w:val="center"/>
      </w:pPr>
    </w:p>
    <w:p w14:paraId="1D9F061E" w14:textId="77777777" w:rsidR="00D60D97" w:rsidRPr="00A21577" w:rsidRDefault="00D60D97" w:rsidP="00D60D97">
      <w:pPr>
        <w:pStyle w:val="Default"/>
        <w:jc w:val="center"/>
      </w:pPr>
    </w:p>
    <w:p w14:paraId="78BA5D4D" w14:textId="77777777" w:rsidR="00D60D97" w:rsidRPr="00A21577" w:rsidRDefault="00D60D97" w:rsidP="00D60D97">
      <w:pPr>
        <w:pStyle w:val="Default"/>
        <w:jc w:val="center"/>
      </w:pPr>
      <w:r w:rsidRPr="00A21577">
        <w:t>at</w:t>
      </w:r>
    </w:p>
    <w:p w14:paraId="209A39DA" w14:textId="77777777" w:rsidR="00D60D97" w:rsidRPr="00A21577" w:rsidRDefault="00D60D97" w:rsidP="00D60D97">
      <w:pPr>
        <w:pStyle w:val="Default"/>
        <w:jc w:val="center"/>
      </w:pPr>
    </w:p>
    <w:p w14:paraId="57AA22CE" w14:textId="77777777" w:rsidR="00D60D97" w:rsidRPr="00A21577" w:rsidRDefault="00D60D97" w:rsidP="00D60D97">
      <w:pPr>
        <w:pStyle w:val="Default"/>
        <w:jc w:val="center"/>
      </w:pPr>
    </w:p>
    <w:p w14:paraId="35062509" w14:textId="77777777" w:rsidR="00D60D97" w:rsidRPr="00A21577" w:rsidRDefault="00D60D97" w:rsidP="00D60D97">
      <w:pPr>
        <w:pStyle w:val="Default"/>
        <w:jc w:val="center"/>
      </w:pPr>
      <w:r w:rsidRPr="00A21577">
        <w:t>Dalhousie University</w:t>
      </w:r>
    </w:p>
    <w:p w14:paraId="47C788D6" w14:textId="77777777" w:rsidR="00D60D97" w:rsidRPr="00A21577" w:rsidRDefault="00D60D97" w:rsidP="00D60D97">
      <w:pPr>
        <w:pStyle w:val="Default"/>
        <w:jc w:val="center"/>
      </w:pPr>
      <w:r w:rsidRPr="00A21577">
        <w:rPr>
          <w:color w:val="000000" w:themeColor="text1"/>
        </w:rPr>
        <w:t>Faculty of Computer Science, Dalhousie University</w:t>
      </w:r>
    </w:p>
    <w:p w14:paraId="4CD946EB" w14:textId="77777777" w:rsidR="00D60D97" w:rsidRDefault="00D60D97" w:rsidP="00D60D97">
      <w:pPr>
        <w:pStyle w:val="Default"/>
        <w:jc w:val="center"/>
      </w:pPr>
      <w:r w:rsidRPr="00D1612D">
        <w:t>Halifax, Nova Scotia</w:t>
      </w:r>
      <w:r w:rsidRPr="00D1612D">
        <w:br/>
      </w:r>
      <w:r w:rsidRPr="002E48C9">
        <w:br/>
      </w:r>
      <w:r w:rsidRPr="002E48C9">
        <w:br/>
      </w:r>
    </w:p>
    <w:p w14:paraId="468282A8" w14:textId="77777777" w:rsidR="00D60D97" w:rsidRDefault="00D60D97" w:rsidP="00D60D97">
      <w:pPr>
        <w:pStyle w:val="Default"/>
        <w:jc w:val="center"/>
      </w:pPr>
    </w:p>
    <w:p w14:paraId="17DB4658" w14:textId="77777777" w:rsidR="00D60D97" w:rsidRDefault="00D60D97" w:rsidP="00D60D97">
      <w:pPr>
        <w:pStyle w:val="Default"/>
        <w:jc w:val="center"/>
      </w:pPr>
    </w:p>
    <w:p w14:paraId="5226533E" w14:textId="77777777" w:rsidR="00D60D97" w:rsidRPr="002E48C9" w:rsidRDefault="00D60D97" w:rsidP="00D60D97">
      <w:pPr>
        <w:autoSpaceDE w:val="0"/>
        <w:autoSpaceDN w:val="0"/>
        <w:adjustRightInd w:val="0"/>
        <w:ind w:left="4320"/>
      </w:pPr>
    </w:p>
    <w:p w14:paraId="235450FC" w14:textId="77777777" w:rsidR="00D60D97" w:rsidRDefault="00D60D97" w:rsidP="00D60D97">
      <w:pPr>
        <w:autoSpaceDE w:val="0"/>
        <w:autoSpaceDN w:val="0"/>
        <w:adjustRightInd w:val="0"/>
        <w:ind w:left="4320"/>
        <w:rPr>
          <w:rFonts w:ascii="Times" w:hAnsi="Times"/>
          <w:color w:val="000000" w:themeColor="text1"/>
          <w:sz w:val="28"/>
          <w:szCs w:val="28"/>
        </w:rPr>
      </w:pPr>
    </w:p>
    <w:p w14:paraId="74B396C1" w14:textId="77777777" w:rsidR="00D60D97" w:rsidRDefault="00D60D97" w:rsidP="00D60D97">
      <w:pPr>
        <w:pStyle w:val="Default"/>
      </w:pPr>
    </w:p>
    <w:p w14:paraId="28AB67B2" w14:textId="77777777" w:rsidR="00D60D97" w:rsidRPr="00B93B73" w:rsidRDefault="00D60D97" w:rsidP="00D60D97">
      <w:pPr>
        <w:pStyle w:val="NormalWeb"/>
        <w:jc w:val="center"/>
        <w:rPr>
          <w:rFonts w:ascii="Times" w:hAnsi="Times"/>
          <w:color w:val="000000" w:themeColor="text1"/>
        </w:rPr>
      </w:pPr>
      <w:r w:rsidRPr="00B93B73">
        <w:t xml:space="preserve"> © </w:t>
      </w:r>
      <w:r w:rsidRPr="00B93B73">
        <w:rPr>
          <w:rFonts w:eastAsiaTheme="minorHAnsi"/>
          <w:lang w:val="en-GB" w:eastAsia="en-US"/>
        </w:rPr>
        <w:t>Dalhousie University 2020. All rights reserved.</w:t>
      </w:r>
    </w:p>
    <w:p w14:paraId="04429143" w14:textId="1B22B22E" w:rsidR="00A74D73" w:rsidRPr="002E48C9" w:rsidRDefault="00A74D73" w:rsidP="00FB152F">
      <w:pPr>
        <w:pStyle w:val="NormalWeb"/>
        <w:rPr>
          <w:rFonts w:ascii="Times" w:hAnsi="Times"/>
          <w:color w:val="000000" w:themeColor="text1"/>
          <w:sz w:val="22"/>
          <w:szCs w:val="22"/>
        </w:rPr>
        <w:sectPr w:rsidR="00A74D73" w:rsidRPr="002E48C9" w:rsidSect="005A27D4">
          <w:head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6557DAA" w14:textId="79594F9F" w:rsidR="00A475C4" w:rsidRPr="00AF3976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sz w:val="29"/>
          <w:szCs w:val="29"/>
          <w:lang w:val="en-GB" w:eastAsia="en-US"/>
        </w:rPr>
      </w:pPr>
      <w:r w:rsidRPr="00AF3976">
        <w:rPr>
          <w:rFonts w:eastAsiaTheme="minorHAnsi"/>
          <w:b/>
          <w:bCs/>
          <w:sz w:val="29"/>
          <w:szCs w:val="29"/>
          <w:lang w:val="en-GB" w:eastAsia="en-US"/>
        </w:rPr>
        <w:lastRenderedPageBreak/>
        <w:t>Table of Contents</w:t>
      </w:r>
    </w:p>
    <w:p w14:paraId="0288E8A5" w14:textId="6DE7D51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Tables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6A4813">
        <w:rPr>
          <w:rFonts w:eastAsiaTheme="minorHAnsi"/>
          <w:color w:val="000000"/>
          <w:sz w:val="23"/>
          <w:szCs w:val="23"/>
          <w:lang w:val="en-GB" w:eastAsia="en-US"/>
        </w:rPr>
        <w:tab/>
        <w:t xml:space="preserve">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vi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5951B5CA" w14:textId="7573B3CC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Figures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vii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0E38FCD4" w14:textId="6A38E6FF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List of Algorithms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AB2AE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6A4813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AB2AE9">
        <w:rPr>
          <w:rFonts w:eastAsiaTheme="minorHAnsi"/>
          <w:color w:val="000000"/>
          <w:sz w:val="23"/>
          <w:szCs w:val="23"/>
          <w:lang w:val="en-GB" w:eastAsia="en-US"/>
        </w:rPr>
        <w:t>x</w:t>
      </w:r>
    </w:p>
    <w:p w14:paraId="2EB7FAE6" w14:textId="34643131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Abstract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>...   xi</w:t>
      </w:r>
    </w:p>
    <w:p w14:paraId="02BFFA13" w14:textId="39055582" w:rsidR="008B13E5" w:rsidRDefault="008B13E5" w:rsidP="00A2157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color w:val="000000" w:themeColor="text1"/>
        </w:rPr>
        <w:t>List of abbreviations</w:t>
      </w:r>
      <w: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   xi</w:t>
      </w:r>
    </w:p>
    <w:p w14:paraId="63212557" w14:textId="6ABE62B6" w:rsidR="00F551F7" w:rsidRDefault="00F551F7" w:rsidP="00A21577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Acknowledgements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t xml:space="preserve">   xi</w:t>
      </w:r>
      <w:r w:rsidR="008B13E5">
        <w:rPr>
          <w:rFonts w:eastAsiaTheme="minorHAnsi"/>
          <w:color w:val="000000"/>
          <w:sz w:val="23"/>
          <w:szCs w:val="23"/>
          <w:lang w:val="en-GB" w:eastAsia="en-US"/>
        </w:rPr>
        <w:t>i</w:t>
      </w:r>
    </w:p>
    <w:p w14:paraId="499A868E" w14:textId="60D33FFF" w:rsidR="00B41CE1" w:rsidRPr="008B13E5" w:rsidRDefault="008B13E5" w:rsidP="008B13E5">
      <w:pPr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</w:pPr>
      <w:r w:rsidDel="008B13E5">
        <w:rPr>
          <w:rFonts w:ascii="Times" w:hAnsi="Times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="00B41CE1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09A26801" w14:textId="106E7256" w:rsidR="00F551F7" w:rsidRDefault="00F551F7" w:rsidP="00F551F7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1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Introduction</w:t>
      </w:r>
      <w:r>
        <w:rPr>
          <w:rFonts w:eastAsiaTheme="minorHAnsi"/>
          <w:lang w:val="en-GB" w:eastAsia="en-US"/>
        </w:rPr>
        <w:t xml:space="preserve"> 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 1</w:t>
      </w:r>
    </w:p>
    <w:p w14:paraId="6D219D67" w14:textId="4070CF4E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1.1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Background and Motivation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....  1</w:t>
      </w:r>
    </w:p>
    <w:p w14:paraId="3DA06BBC" w14:textId="7C744ECA" w:rsidR="0098148F" w:rsidRPr="0098148F" w:rsidRDefault="00BB7AB3" w:rsidP="0022723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 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Background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Concepts</w:t>
      </w:r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proofErr w:type="gramStart"/>
      <w:r w:rsidR="0098148F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8148F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2</w:t>
      </w:r>
    </w:p>
    <w:p w14:paraId="4E51D3C1" w14:textId="42CDCB90" w:rsidR="0098148F" w:rsidRP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Machine Learning (Predictive Models)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...  2</w:t>
      </w:r>
    </w:p>
    <w:p w14:paraId="57287E22" w14:textId="5E2D4227" w:rsidR="0098148F" w:rsidRDefault="0098148F" w:rsidP="00227234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D3.js 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.................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3</w:t>
      </w:r>
    </w:p>
    <w:p w14:paraId="22435AE7" w14:textId="094FBB99" w:rsidR="0098148F" w:rsidRDefault="0098148F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1.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Uncertainty 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3</w:t>
      </w:r>
    </w:p>
    <w:p w14:paraId="35C45C60" w14:textId="141D4ACE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1.2.4 Streamgraph 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4</w:t>
      </w:r>
    </w:p>
    <w:p w14:paraId="75EEB54C" w14:textId="34E05880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1.2.5 Texture 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5</w:t>
      </w:r>
    </w:p>
    <w:p w14:paraId="031A26BB" w14:textId="7626F76D" w:rsidR="00B52322" w:rsidRDefault="00B52322" w:rsidP="0022723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1.2.6 Chromatic Aberration …………………………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E87079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6D43BED1" w14:textId="70141DB3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1.3 Problem Statement 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  7</w:t>
      </w:r>
    </w:p>
    <w:p w14:paraId="1758AF2F" w14:textId="395A12CC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1.4 Approach …………………………………………………………………………</w:t>
      </w:r>
      <w:r w:rsidR="00FE23E5"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8</w:t>
      </w:r>
    </w:p>
    <w:p w14:paraId="5AC28F80" w14:textId="0270D894" w:rsidR="00B52322" w:rsidRDefault="00B52322" w:rsidP="0022723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1.5 Thesis Outline 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="00D65B1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</w:p>
    <w:p w14:paraId="31E20F20" w14:textId="77777777" w:rsidR="00B52322" w:rsidRDefault="00B52322" w:rsidP="00A21577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lang w:val="en-GB" w:eastAsia="en-US"/>
        </w:rPr>
      </w:pPr>
    </w:p>
    <w:p w14:paraId="05D86CAD" w14:textId="7EFB4D44" w:rsidR="00E419BC" w:rsidRDefault="00F551F7" w:rsidP="00F551F7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t xml:space="preserve">Chapter 2 </w:t>
      </w:r>
      <w:r w:rsidR="00FE23E5">
        <w:rPr>
          <w:rFonts w:eastAsiaTheme="minorHAnsi"/>
          <w:b/>
          <w:bCs/>
          <w:lang w:val="en-GB" w:eastAsia="en-US"/>
        </w:rPr>
        <w:tab/>
      </w:r>
      <w:r w:rsidRPr="00A21577">
        <w:rPr>
          <w:rFonts w:eastAsiaTheme="minorHAnsi"/>
          <w:b/>
          <w:bCs/>
          <w:lang w:val="en-GB" w:eastAsia="en-US"/>
        </w:rPr>
        <w:t>Literature Review</w:t>
      </w:r>
      <w:r>
        <w:rPr>
          <w:rFonts w:eastAsiaTheme="minorHAnsi"/>
          <w:lang w:val="en-GB" w:eastAsia="en-US"/>
        </w:rPr>
        <w:t xml:space="preserve"> </w:t>
      </w:r>
      <w:r w:rsidR="00B52322">
        <w:rPr>
          <w:rFonts w:eastAsiaTheme="minorHAnsi"/>
          <w:color w:val="000000"/>
          <w:sz w:val="23"/>
          <w:szCs w:val="23"/>
          <w:lang w:val="en-GB" w:eastAsia="en-US"/>
        </w:rPr>
        <w:t xml:space="preserve">……………………………………………………………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0AF414AC" w14:textId="5C838715" w:rsidR="00B52322" w:rsidRDefault="00B52322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7E4510E3" w14:textId="3CE20765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2.2 Prior works related to prediction in Machine Learning Models 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10</w:t>
      </w:r>
    </w:p>
    <w:p w14:paraId="64DE99C2" w14:textId="35E14EB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2.3 Uncertainty related prior works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 11</w:t>
      </w:r>
    </w:p>
    <w:p w14:paraId="173765B0" w14:textId="2DC8B226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2.4 Chromatic Aberration related prior works ………………………………………….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19</w:t>
      </w:r>
    </w:p>
    <w:p w14:paraId="30BFBC28" w14:textId="37EFE520" w:rsidR="00A67D91" w:rsidRDefault="00A67D91" w:rsidP="00B5232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2.5 Texture related prior works ………………………………………………………… 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21</w:t>
      </w:r>
    </w:p>
    <w:p w14:paraId="50E52F08" w14:textId="23CCDAC4" w:rsidR="00A67D91" w:rsidRDefault="00A67D91" w:rsidP="004A072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2.6 </w:t>
      </w:r>
      <w:r w:rsidR="00B1716C" w:rsidRPr="004A0729">
        <w:rPr>
          <w:rFonts w:eastAsiaTheme="minorHAnsi"/>
          <w:color w:val="000000" w:themeColor="text1"/>
          <w:sz w:val="23"/>
          <w:szCs w:val="23"/>
          <w:lang w:val="en-GB" w:eastAsia="en-US"/>
        </w:rPr>
        <w:t>Evaluation of Visualization Systems</w:t>
      </w:r>
      <w:r w:rsidR="00B1716C" w:rsidDel="00B1716C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B1716C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23</w:t>
      </w:r>
    </w:p>
    <w:p w14:paraId="6694457D" w14:textId="43C3F45C" w:rsidR="00B1716C" w:rsidRDefault="00B1716C" w:rsidP="00B17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Limitations of related works 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2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209A9D61" w14:textId="77777777" w:rsidR="00B1716C" w:rsidRDefault="00B1716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5FA9E8" w14:textId="4FB25316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72A548D" w14:textId="77777777" w:rsidR="00CA1819" w:rsidRDefault="00CA1819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0218768" w14:textId="3C4E1A8C" w:rsidR="00FE23E5" w:rsidRDefault="00FE23E5" w:rsidP="00FE23E5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3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Data Collection, Processing</w:t>
      </w:r>
      <w:r w:rsidR="00CA1819">
        <w:rPr>
          <w:rFonts w:eastAsiaTheme="minorHAnsi"/>
          <w:b/>
          <w:bCs/>
          <w:lang w:val="en-GB" w:eastAsia="en-US"/>
        </w:rPr>
        <w:t>,</w:t>
      </w:r>
      <w:r>
        <w:rPr>
          <w:rFonts w:eastAsiaTheme="minorHAnsi"/>
          <w:b/>
          <w:bCs/>
          <w:lang w:val="en-GB" w:eastAsia="en-US"/>
        </w:rPr>
        <w:t xml:space="preserve"> and Introduction of Models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386F3D5A" w14:textId="1B5D4ECB" w:rsidR="00A67D91" w:rsidRDefault="00FE23E5" w:rsidP="00A21577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13134948" w14:textId="65A484BB" w:rsidR="00FE23E5" w:rsidRDefault="00FE23E5" w:rsidP="00FE23E5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Data ………………………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19D39D3C" w14:textId="7384E29B" w:rsidR="00FE23E5" w:rsidRDefault="00CD5B5A" w:rsidP="00347782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3.2.1 Data Collection ………………………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78579B94" w14:textId="42A7E7B0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3.2.2 Sample Data ……………………………………………………………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31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DD374C4" w14:textId="3E70169E" w:rsidR="00CD5B5A" w:rsidRDefault="00CD5B5A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 Machine Learning Algorithms ……………………………………………………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31</w:t>
      </w:r>
    </w:p>
    <w:p w14:paraId="4B9E3B65" w14:textId="6D207068" w:rsidR="00CD5B5A" w:rsidRDefault="00CD5B5A" w:rsidP="00F56FB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3.3.1 Predictive/Forecasting Models 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32</w:t>
      </w:r>
    </w:p>
    <w:p w14:paraId="63C5DD77" w14:textId="10852ACA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3.3.2 Time Series Analysis vs Forecasting 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… 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32</w:t>
      </w:r>
    </w:p>
    <w:p w14:paraId="41078CA9" w14:textId="5FC7352A" w:rsidR="00CD5B5A" w:rsidRDefault="00CD5B5A" w:rsidP="00A21577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3.3.3 Concerns of Forecasting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</w:t>
      </w:r>
      <w:r w:rsidR="00CA1819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33</w:t>
      </w:r>
    </w:p>
    <w:p w14:paraId="508AA2F8" w14:textId="784F656B" w:rsidR="00CD5B5A" w:rsidRDefault="00CD5B5A" w:rsidP="00A21577">
      <w:pPr>
        <w:autoSpaceDE w:val="0"/>
        <w:autoSpaceDN w:val="0"/>
        <w:adjustRightInd w:val="0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3.3.4 Example of Forecasting </w:t>
      </w:r>
      <w:r w:rsidR="00E81400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35636D6D" w14:textId="18F2BFEC" w:rsidR="00E81400" w:rsidRDefault="00E81400" w:rsidP="0034778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3.4 MLP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2D782FE9" w14:textId="33B97290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3.5 CNN ……………………………………………………………………………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="007B2AE5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0658E8A4" w14:textId="6C6CD022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3.6 LSTM ………………………………………………………………………………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40</w:t>
      </w:r>
    </w:p>
    <w:p w14:paraId="44D2255C" w14:textId="25798FAE" w:rsidR="008B395F" w:rsidRDefault="008B395F" w:rsidP="00F56FB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 ARIMA ……………………………………………………………………………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41</w:t>
      </w:r>
    </w:p>
    <w:p w14:paraId="5D2F2A22" w14:textId="4389CC45" w:rsidR="00E326AC" w:rsidRDefault="00E326AC" w:rsidP="00A21577">
      <w:pPr>
        <w:autoSpaceDE w:val="0"/>
        <w:autoSpaceDN w:val="0"/>
        <w:adjustRightInd w:val="0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3.7.1 Auto ARIMA ……………………………………………………………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42</w:t>
      </w:r>
      <w:r w:rsidR="00A475C4">
        <w:rPr>
          <w:rFonts w:eastAsiaTheme="minorHAnsi"/>
          <w:color w:val="000000"/>
          <w:sz w:val="23"/>
          <w:szCs w:val="23"/>
          <w:lang w:val="en-GB" w:eastAsia="en-US"/>
        </w:rPr>
        <w:br/>
      </w:r>
    </w:p>
    <w:p w14:paraId="6F329486" w14:textId="186E468A" w:rsidR="00E326AC" w:rsidRDefault="00E326AC" w:rsidP="00347782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3.8 Uncertainty Data Generation ………………………………………………………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43</w:t>
      </w:r>
    </w:p>
    <w:p w14:paraId="255EDA89" w14:textId="5994DCF2" w:rsidR="00E326AC" w:rsidRDefault="00E326AC" w:rsidP="00F56FB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           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3.8.1 Uncertainty Data Scaling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…...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44</w:t>
      </w:r>
    </w:p>
    <w:p w14:paraId="737C1620" w14:textId="3EED0E53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3.8.2 Snapshot of uncertainty data ……………………………………………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7582F0A0" w14:textId="274B5AE6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3.8.3 Top 10 uncertainty countries using MLP model ………………………</w:t>
      </w:r>
      <w:r w:rsidR="00F56FB9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2789AF06" w14:textId="10EAEDBE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3.8.4 Lowest 10 uncertainty countries using MLP model 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1E3E2013" w14:textId="1FAF50BE" w:rsidR="00E326AC" w:rsidRDefault="00E326AC" w:rsidP="00E326AC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3.8.5 Uncertainty Comparison among Models …………………………………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131ECAD" w14:textId="2C30A309" w:rsidR="00E326AC" w:rsidRDefault="00E326AC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3B082B84" w14:textId="23B93DC6" w:rsidR="00E326AC" w:rsidRDefault="00E326AC" w:rsidP="00E326A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4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Visualization Method </w:t>
      </w:r>
      <w:r w:rsidR="00F804EC" w:rsidRPr="00A21577">
        <w:rPr>
          <w:rFonts w:eastAsiaTheme="minorHAnsi"/>
          <w:lang w:val="en-GB" w:eastAsia="en-US"/>
        </w:rPr>
        <w:t>…………</w:t>
      </w:r>
      <w:proofErr w:type="gramStart"/>
      <w:r w:rsidR="00F804EC" w:rsidRPr="00A21577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……………….</w:t>
      </w:r>
      <w:r w:rsidR="004B1695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437A2C69" w14:textId="1483A9FA" w:rsidR="00E326A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E326A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E326A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46F6C2D" w14:textId="1A1C9585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4.2 Background Architecture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690FFD41" w14:textId="55A0BD8C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4.3 Examples of CA in Shapes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066CAED" w14:textId="12948079" w:rsidR="00F804EC" w:rsidRDefault="00F804EC" w:rsidP="00E326A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 Texture Pattern Generation 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3EB49867" w14:textId="661168EA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4.4.1 Slicing Plot 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51</w:t>
      </w:r>
    </w:p>
    <w:p w14:paraId="3B99059E" w14:textId="44F2B35F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4.4.2 Pattern Generation 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52</w:t>
      </w:r>
    </w:p>
    <w:p w14:paraId="07B7126B" w14:textId="2DD81F9A" w:rsidR="00F804EC" w:rsidRDefault="00F804EC" w:rsidP="00A2157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4.4.3 Texture Generation 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068C162D" w14:textId="77777777" w:rsidR="00CD5B5A" w:rsidRDefault="00CD5B5A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407E594A" w14:textId="5741137C" w:rsidR="00F804EC" w:rsidRDefault="00F804EC" w:rsidP="00F804E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5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Application of </w:t>
      </w:r>
      <w:r w:rsidR="001619E7">
        <w:rPr>
          <w:rFonts w:eastAsiaTheme="minorHAnsi"/>
          <w:b/>
          <w:bCs/>
          <w:lang w:val="en-GB" w:eastAsia="en-US"/>
        </w:rPr>
        <w:t xml:space="preserve">Chromatic Aberration </w:t>
      </w:r>
      <w:r w:rsidRPr="00347782">
        <w:rPr>
          <w:rFonts w:eastAsiaTheme="minorHAnsi"/>
          <w:lang w:val="en-GB" w:eastAsia="en-US"/>
        </w:rPr>
        <w:t>…………</w:t>
      </w:r>
      <w:proofErr w:type="gramStart"/>
      <w:r w:rsidRPr="00347782">
        <w:rPr>
          <w:rFonts w:eastAsiaTheme="minorHAnsi"/>
          <w:lang w:val="en-GB" w:eastAsia="en-US"/>
        </w:rPr>
        <w:t>…..</w:t>
      </w:r>
      <w:proofErr w:type="gramEnd"/>
      <w:r>
        <w:rPr>
          <w:rFonts w:eastAsiaTheme="minorHAnsi"/>
          <w:lang w:val="en-GB" w:eastAsia="en-US"/>
        </w:rPr>
        <w:t>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…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4A345096" w14:textId="76957341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48DD44E3" w14:textId="5E738470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5.2 Web Interface 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3B4746A" w14:textId="10ACB866" w:rsidR="00F804EC" w:rsidRDefault="00F804EC" w:rsidP="00F804E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 Filtering ………………………………………………………………………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7FE625B3" w14:textId="4D2AD042" w:rsidR="00F804EC" w:rsidRDefault="00F804EC" w:rsidP="00F804EC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5.3.1 Bubble Selection Mode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1C28E37D" w14:textId="7E845E72" w:rsidR="00F804EC" w:rsidRDefault="00F804EC" w:rsidP="00A21577">
      <w:pPr>
        <w:autoSpaceDE w:val="0"/>
        <w:autoSpaceDN w:val="0"/>
        <w:adjustRightInd w:val="0"/>
        <w:spacing w:line="48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5.3.2 </w:t>
      </w:r>
      <w:r w:rsidR="00263698">
        <w:rPr>
          <w:rFonts w:eastAsiaTheme="minorHAnsi"/>
          <w:color w:val="000000"/>
          <w:sz w:val="23"/>
          <w:szCs w:val="23"/>
          <w:lang w:val="en-GB" w:eastAsia="en-US"/>
        </w:rPr>
        <w:t>Bubble Removal Mode ……………………………………………</w:t>
      </w:r>
      <w:proofErr w:type="gramStart"/>
      <w:r w:rsidR="00263698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  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8DB0604" w14:textId="37283FE3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5.4 Legend ……………………………………………………………………………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B6655AF" w14:textId="1E27C6B3" w:rsidR="00263698" w:rsidRDefault="00263698" w:rsidP="00687776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5.5 Reshuffling Streamgraph …………………………………………………………</w:t>
      </w:r>
      <w:r w:rsidR="001619E7">
        <w:rPr>
          <w:rFonts w:eastAsiaTheme="minorHAnsi"/>
          <w:color w:val="000000"/>
          <w:sz w:val="23"/>
          <w:szCs w:val="23"/>
          <w:lang w:val="en-GB" w:eastAsia="en-US"/>
        </w:rPr>
        <w:t xml:space="preserve">.   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8040A4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09D7FF04" w14:textId="76FE95B1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5.6 Drill-down All Model Predictions 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60</w:t>
      </w:r>
    </w:p>
    <w:p w14:paraId="5832B647" w14:textId="64B980CC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5.7 Star Fish Inspired Design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61</w:t>
      </w:r>
    </w:p>
    <w:p w14:paraId="02630E60" w14:textId="3B8EF3D1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5.8 Parallel Coordinate Chart 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63</w:t>
      </w:r>
    </w:p>
    <w:p w14:paraId="55E1A234" w14:textId="762C6D5E" w:rsidR="00263698" w:rsidRDefault="00263698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5.9 Bubble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 xml:space="preserve"> Grid Chart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………………………………………………………………</w:t>
      </w:r>
      <w:r w:rsidR="00D52517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5A94F617" w14:textId="216CA430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5.10 Horizontal Chart 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063EBF47" w14:textId="5FE394C9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5.11 Square Grid Chart ……………………………………………………………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   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69EB6E4F" w14:textId="38CFCA92" w:rsidR="00D52517" w:rsidRDefault="00D52517" w:rsidP="00263698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  <w:t>5.12 World Map ………………………………………………………………………</w:t>
      </w:r>
      <w:r w:rsidR="008E5F7F">
        <w:rPr>
          <w:rFonts w:eastAsiaTheme="minorHAnsi"/>
          <w:color w:val="000000"/>
          <w:sz w:val="23"/>
          <w:szCs w:val="23"/>
          <w:lang w:val="en-GB" w:eastAsia="en-US"/>
        </w:rPr>
        <w:t xml:space="preserve">.  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279AF0D4" w14:textId="77777777" w:rsidR="00263698" w:rsidRDefault="00263698" w:rsidP="00A21577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11074A6" w14:textId="169B1DEE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6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>Evaluation</w:t>
      </w:r>
      <w:r w:rsidR="00347782">
        <w:rPr>
          <w:rFonts w:eastAsiaTheme="minorHAnsi"/>
          <w:b/>
          <w:bCs/>
          <w:lang w:val="en-GB" w:eastAsia="en-US"/>
        </w:rPr>
        <w:t>: Numerical Analysis</w:t>
      </w:r>
      <w:r>
        <w:rPr>
          <w:rFonts w:eastAsiaTheme="minorHAnsi"/>
          <w:b/>
          <w:bCs/>
          <w:lang w:val="en-GB" w:eastAsia="en-US"/>
        </w:rPr>
        <w:t xml:space="preserve"> </w:t>
      </w:r>
      <w:r w:rsidRPr="00A21577">
        <w:rPr>
          <w:rFonts w:eastAsiaTheme="minorHAnsi"/>
          <w:lang w:val="en-GB" w:eastAsia="en-US"/>
        </w:rPr>
        <w:t>…….</w:t>
      </w:r>
      <w:r>
        <w:rPr>
          <w:rFonts w:eastAsiaTheme="minorHAnsi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 xml:space="preserve"> 70</w:t>
      </w:r>
    </w:p>
    <w:p w14:paraId="4F57F85E" w14:textId="57D7F399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…………………………………………………………</w:t>
      </w:r>
      <w:r w:rsidR="00257B9F">
        <w:rPr>
          <w:rFonts w:eastAsiaTheme="minorHAnsi"/>
          <w:color w:val="000000"/>
          <w:sz w:val="23"/>
          <w:szCs w:val="23"/>
          <w:lang w:val="en-GB" w:eastAsia="en-US"/>
        </w:rPr>
        <w:t>70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7A23397C" w14:textId="4A6A9BFB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Background and Goal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 70</w:t>
      </w:r>
    </w:p>
    <w:p w14:paraId="3E27EE1B" w14:textId="77777777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Research Questions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.... 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>
        <w:rPr>
          <w:rFonts w:eastAsiaTheme="minorHAnsi"/>
          <w:color w:val="000000"/>
          <w:sz w:val="23"/>
          <w:szCs w:val="23"/>
          <w:lang w:val="en-GB" w:eastAsia="en-US"/>
        </w:rPr>
        <w:t>1</w:t>
      </w:r>
    </w:p>
    <w:p w14:paraId="4206ED65" w14:textId="7192F0D7" w:rsidR="00257B9F" w:rsidRDefault="00257B9F" w:rsidP="00257B9F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Material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2CD80907" w14:textId="0A2E3AF4" w:rsidR="00257B9F" w:rsidRDefault="00257B9F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4.1 Technology and Browser Support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294DE2"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4621650B" w14:textId="06A20F01" w:rsidR="00294DE2" w:rsidRDefault="00294DE2" w:rsidP="00294DE2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Components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A637E92" w14:textId="2F666453" w:rsidR="00294DE2" w:rsidRDefault="00294DE2" w:rsidP="00294DE2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Counter Balancing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…...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...........................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20066439" w14:textId="2907DA97" w:rsidR="00203C33" w:rsidRDefault="00203C33" w:rsidP="00203C33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Recruitment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58D55C9" w14:textId="054E124C" w:rsidR="00203C33" w:rsidRDefault="00203C33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Criteria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181ACDDF" w14:textId="0246B84D" w:rsidR="00CF2A4D" w:rsidRDefault="00CF2A4D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Hiring Procedure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0CF674C3" w14:textId="7DCEEA81" w:rsidR="00CF2A4D" w:rsidRDefault="00CF2A4D" w:rsidP="004A0729">
      <w:pPr>
        <w:autoSpaceDE w:val="0"/>
        <w:autoSpaceDN w:val="0"/>
        <w:adjustRightInd w:val="0"/>
        <w:spacing w:line="360" w:lineRule="auto"/>
        <w:ind w:left="144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5.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Making Schedule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05DE7FE7" w14:textId="343E5258" w:rsidR="00CF2A4D" w:rsidRDefault="00CF2A4D" w:rsidP="00CF2A4D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Study 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Procedure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 w:rsidR="005C045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</w:p>
    <w:p w14:paraId="42F5FBE6" w14:textId="4D3E3C1F" w:rsidR="005C0450" w:rsidRDefault="005C0450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6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Start Event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…….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 w:rsidR="00496997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1EBA71C9" w14:textId="6DE0342B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Briefing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738B91B0" w14:textId="089F99E9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Color Blindness Test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….…….……………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6837D60B" w14:textId="6F44D7F8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Pre-Session Discussion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>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3961B274" w14:textId="3F1E2800" w:rsidR="00496997" w:rsidRDefault="00496997" w:rsidP="00496997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6.</w:t>
      </w:r>
      <w:r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Questionnaire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</w:p>
    <w:p w14:paraId="7FEA564B" w14:textId="4D357027" w:rsidR="00496997" w:rsidRDefault="00496997" w:rsidP="004A072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>
        <w:rPr>
          <w:rFonts w:eastAsiaTheme="minorHAnsi"/>
          <w:color w:val="000000"/>
          <w:sz w:val="23"/>
          <w:szCs w:val="23"/>
          <w:lang w:val="en-GB" w:eastAsia="en-US"/>
        </w:rPr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Data Collection and </w:t>
      </w:r>
      <w:proofErr w:type="spellStart"/>
      <w:r>
        <w:rPr>
          <w:rFonts w:eastAsiaTheme="minorHAnsi"/>
          <w:color w:val="000000"/>
          <w:sz w:val="23"/>
          <w:szCs w:val="23"/>
          <w:lang w:val="en-GB" w:eastAsia="en-US"/>
        </w:rPr>
        <w:t>Storing</w:t>
      </w:r>
      <w:proofErr w:type="spell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685EDD7A" w14:textId="7DC69309" w:rsidR="00294DE2" w:rsidRDefault="00496997" w:rsidP="009C6AE4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>6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8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Session Ending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…………..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…….…….………………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.... 77</w:t>
      </w:r>
    </w:p>
    <w:p w14:paraId="4603C92A" w14:textId="77777777" w:rsidR="009C6AE4" w:rsidRDefault="009C6AE4" w:rsidP="004A0729">
      <w:pPr>
        <w:autoSpaceDE w:val="0"/>
        <w:autoSpaceDN w:val="0"/>
        <w:adjustRightInd w:val="0"/>
        <w:spacing w:line="36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E9D5897" w14:textId="1FD34816" w:rsidR="00CD5B5A" w:rsidRDefault="00CD5B5A" w:rsidP="00FE23E5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DFBA623" w14:textId="15D8F124" w:rsidR="003E116C" w:rsidRDefault="003E116C" w:rsidP="003E116C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>
        <w:rPr>
          <w:rFonts w:eastAsiaTheme="minorHAnsi"/>
          <w:b/>
          <w:bCs/>
          <w:lang w:val="en-GB" w:eastAsia="en-US"/>
        </w:rPr>
        <w:t>7</w:t>
      </w:r>
      <w:r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</w:r>
      <w:r w:rsidR="009C6AE4" w:rsidRPr="004A0729">
        <w:rPr>
          <w:rFonts w:eastAsiaTheme="minorHAnsi"/>
          <w:b/>
          <w:bCs/>
          <w:lang w:val="en-GB" w:eastAsia="en-US"/>
        </w:rPr>
        <w:t>Evaluation: Results and Numerical Analysis</w:t>
      </w:r>
      <w:r w:rsidR="009C6AE4">
        <w:rPr>
          <w:rFonts w:eastAsiaTheme="minorHAnsi"/>
          <w:lang w:val="en-GB" w:eastAsia="en-US"/>
        </w:rPr>
        <w:t>…</w:t>
      </w:r>
      <w:r w:rsidRPr="00A21577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.…………………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A74D73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..  83</w:t>
      </w:r>
    </w:p>
    <w:p w14:paraId="7A2156F7" w14:textId="3EA7A687" w:rsidR="003E116C" w:rsidRDefault="00AF0D18" w:rsidP="003E116C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.1 </w:t>
      </w:r>
      <w:r w:rsidR="003E116C">
        <w:rPr>
          <w:rFonts w:eastAsiaTheme="minorHAnsi"/>
          <w:color w:val="000000"/>
          <w:sz w:val="23"/>
          <w:szCs w:val="23"/>
          <w:lang w:val="en-GB" w:eastAsia="en-US"/>
        </w:rPr>
        <w:t>Introduction ………………</w:t>
      </w:r>
      <w:r w:rsidR="003E116C"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…………………………………………………</w:t>
      </w:r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 w:rsidR="009C6AE4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="009C6AE4">
        <w:rPr>
          <w:rFonts w:eastAsiaTheme="minorHAnsi"/>
          <w:color w:val="000000"/>
          <w:sz w:val="23"/>
          <w:szCs w:val="23"/>
          <w:lang w:val="en-GB" w:eastAsia="en-US"/>
        </w:rPr>
        <w:t xml:space="preserve"> 83</w:t>
      </w:r>
    </w:p>
    <w:p w14:paraId="661E2D01" w14:textId="3DA12FF1" w:rsidR="009C6AE4" w:rsidRDefault="009C6AE4" w:rsidP="009C6AE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Sample Population Demographics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83</w:t>
      </w:r>
    </w:p>
    <w:p w14:paraId="315B17D5" w14:textId="2E6D11B0" w:rsidR="009C6AE4" w:rsidRDefault="009C6AE4" w:rsidP="009C6AE4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Study Results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…….. 8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279FA72D" w14:textId="0FC2C8F3" w:rsidR="009C6AE4" w:rsidRDefault="009C6AE4" w:rsidP="004A0729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Quantitative Questionnaire Results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</w:t>
      </w:r>
      <w:r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2C4292A2" w14:textId="225A8A78" w:rsidR="009C6AE4" w:rsidRDefault="009C6AE4" w:rsidP="00D9143A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 w:rsidR="00D9143A">
        <w:rPr>
          <w:rFonts w:eastAsiaTheme="minorHAnsi"/>
          <w:color w:val="000000"/>
          <w:sz w:val="23"/>
          <w:szCs w:val="23"/>
          <w:lang w:val="en-GB" w:eastAsia="en-US"/>
        </w:rPr>
        <w:t>1.1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One-way repeated measures ANOVA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84</w:t>
      </w:r>
    </w:p>
    <w:p w14:paraId="4B1412BA" w14:textId="0B3C3DDE" w:rsidR="00D9143A" w:rsidRDefault="00D9143A" w:rsidP="004A0729">
      <w:pPr>
        <w:autoSpaceDE w:val="0"/>
        <w:autoSpaceDN w:val="0"/>
        <w:adjustRightInd w:val="0"/>
        <w:spacing w:line="360" w:lineRule="auto"/>
        <w:ind w:left="144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7.2.1.2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Paired t-test …………………………………………………… 88</w:t>
      </w:r>
    </w:p>
    <w:p w14:paraId="211E1D4E" w14:textId="0F66D95D" w:rsidR="00D9143A" w:rsidRDefault="00D9143A" w:rsidP="00D9143A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Time Utilization Results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91</w:t>
      </w:r>
    </w:p>
    <w:p w14:paraId="229F1ADB" w14:textId="316FCBF6" w:rsidR="00D9143A" w:rsidRDefault="00D9143A" w:rsidP="00D9143A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SUS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Results 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93</w:t>
      </w:r>
    </w:p>
    <w:p w14:paraId="6BB8F34F" w14:textId="19A010C3" w:rsidR="009C6AE4" w:rsidRDefault="006C622C" w:rsidP="009C6AE4">
      <w:pPr>
        <w:autoSpaceDE w:val="0"/>
        <w:autoSpaceDN w:val="0"/>
        <w:adjustRightInd w:val="0"/>
        <w:spacing w:line="360" w:lineRule="auto"/>
        <w:ind w:left="720"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4 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NASA-TLX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Results ………………………………….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proofErr w:type="gramStart"/>
      <w:r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9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6F6D635A" w14:textId="311D0C68" w:rsidR="00843239" w:rsidRDefault="00843239" w:rsidP="0084323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3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User Comment</w:t>
      </w:r>
      <w:r>
        <w:rPr>
          <w:rFonts w:eastAsiaTheme="minorHAnsi"/>
          <w:color w:val="000000"/>
          <w:sz w:val="23"/>
          <w:szCs w:val="23"/>
          <w:lang w:val="en-GB" w:eastAsia="en-US"/>
        </w:rPr>
        <w:t>s 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….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..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97</w:t>
      </w:r>
    </w:p>
    <w:p w14:paraId="281A920E" w14:textId="03FA4622" w:rsidR="00843239" w:rsidRDefault="00843239" w:rsidP="00843239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7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>
        <w:rPr>
          <w:rFonts w:eastAsiaTheme="minorHAnsi"/>
          <w:color w:val="000000"/>
          <w:sz w:val="23"/>
          <w:szCs w:val="23"/>
          <w:lang w:val="en-GB" w:eastAsia="en-US"/>
        </w:rPr>
        <w:t>2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Summary of the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Results …………</w:t>
      </w:r>
      <w:proofErr w:type="gramStart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…….. </w:t>
      </w:r>
      <w:r>
        <w:rPr>
          <w:rFonts w:eastAsiaTheme="minorHAnsi"/>
          <w:color w:val="000000"/>
          <w:sz w:val="23"/>
          <w:szCs w:val="23"/>
          <w:lang w:val="en-GB" w:eastAsia="en-US"/>
        </w:rPr>
        <w:t>97</w:t>
      </w:r>
    </w:p>
    <w:p w14:paraId="2883F86C" w14:textId="77777777" w:rsidR="00843239" w:rsidRDefault="00843239" w:rsidP="004A0729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1905DBE9" w14:textId="40AC6894" w:rsidR="00784992" w:rsidRDefault="00784992" w:rsidP="0078499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 w:rsidRPr="00BC6E3F">
        <w:rPr>
          <w:rFonts w:eastAsiaTheme="minorHAnsi"/>
          <w:b/>
          <w:bCs/>
          <w:lang w:val="en-GB" w:eastAsia="en-US"/>
        </w:rPr>
        <w:t xml:space="preserve">Chapter </w:t>
      </w:r>
      <w:r w:rsidR="000E4DB9">
        <w:rPr>
          <w:rFonts w:eastAsiaTheme="minorHAnsi"/>
          <w:b/>
          <w:bCs/>
          <w:lang w:val="en-GB" w:eastAsia="en-US"/>
        </w:rPr>
        <w:t>8</w:t>
      </w:r>
      <w:r w:rsidR="000E4DB9" w:rsidRPr="00BC6E3F">
        <w:rPr>
          <w:rFonts w:eastAsiaTheme="minorHAnsi"/>
          <w:b/>
          <w:bCs/>
          <w:lang w:val="en-GB" w:eastAsia="en-US"/>
        </w:rPr>
        <w:t xml:space="preserve"> </w:t>
      </w:r>
      <w:r>
        <w:rPr>
          <w:rFonts w:eastAsiaTheme="minorHAnsi"/>
          <w:b/>
          <w:bCs/>
          <w:lang w:val="en-GB" w:eastAsia="en-US"/>
        </w:rPr>
        <w:tab/>
        <w:t xml:space="preserve">Conclusion and Future Work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</w:t>
      </w:r>
      <w:r w:rsidR="00843239">
        <w:rPr>
          <w:rFonts w:eastAsiaTheme="minorHAnsi"/>
          <w:lang w:val="en-GB" w:eastAsia="en-US"/>
        </w:rPr>
        <w:t xml:space="preserve"> 98</w:t>
      </w:r>
    </w:p>
    <w:p w14:paraId="1BD71B02" w14:textId="77777777" w:rsidR="00843239" w:rsidRDefault="00843239" w:rsidP="00784992">
      <w:pPr>
        <w:autoSpaceDE w:val="0"/>
        <w:autoSpaceDN w:val="0"/>
        <w:adjustRightInd w:val="0"/>
        <w:spacing w:line="360" w:lineRule="auto"/>
        <w:ind w:left="720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D27DA4F" w14:textId="463F5E2D" w:rsidR="00D06BA2" w:rsidRDefault="00D06BA2" w:rsidP="00D06BA2">
      <w:pPr>
        <w:autoSpaceDE w:val="0"/>
        <w:autoSpaceDN w:val="0"/>
        <w:adjustRightInd w:val="0"/>
        <w:spacing w:line="480" w:lineRule="auto"/>
        <w:jc w:val="both"/>
        <w:rPr>
          <w:rFonts w:eastAsiaTheme="minorHAnsi"/>
          <w:lang w:val="en-GB" w:eastAsia="en-US"/>
        </w:rPr>
      </w:pPr>
      <w:r>
        <w:rPr>
          <w:rFonts w:eastAsiaTheme="minorHAnsi"/>
          <w:b/>
          <w:bCs/>
          <w:lang w:val="en-GB" w:eastAsia="en-US"/>
        </w:rPr>
        <w:t xml:space="preserve">References </w:t>
      </w:r>
      <w:r w:rsidRPr="00BC6E3F">
        <w:rPr>
          <w:rFonts w:eastAsiaTheme="minorHAnsi"/>
          <w:lang w:val="en-GB" w:eastAsia="en-US"/>
        </w:rPr>
        <w:t>……………</w:t>
      </w:r>
      <w:r>
        <w:rPr>
          <w:rFonts w:eastAsiaTheme="minorHAnsi"/>
          <w:lang w:val="en-GB" w:eastAsia="en-US"/>
        </w:rPr>
        <w:t>…………….……………………………………………………</w:t>
      </w:r>
      <w:r w:rsidR="00843239">
        <w:rPr>
          <w:rFonts w:eastAsiaTheme="minorHAnsi"/>
          <w:lang w:val="en-GB" w:eastAsia="en-US"/>
        </w:rPr>
        <w:t>… 99</w:t>
      </w:r>
    </w:p>
    <w:p w14:paraId="0CF6AE5B" w14:textId="73459E7E" w:rsidR="005E70E5" w:rsidRDefault="00784992" w:rsidP="00E8707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/>
      </w:r>
      <w:r>
        <w:rPr>
          <w:rFonts w:eastAsiaTheme="minorHAnsi"/>
          <w:lang w:val="en-GB" w:eastAsia="en-US"/>
        </w:rPr>
        <w:t xml:space="preserve">Appendix A </w:t>
      </w:r>
      <w:r w:rsidR="00051B59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 xml:space="preserve">REB </w:t>
      </w:r>
      <w:r w:rsidR="00051B59">
        <w:rPr>
          <w:rFonts w:eastAsiaTheme="minorHAnsi"/>
          <w:lang w:val="en-GB" w:eastAsia="en-US"/>
        </w:rPr>
        <w:t xml:space="preserve">Application </w:t>
      </w:r>
      <w:r>
        <w:rPr>
          <w:rFonts w:eastAsiaTheme="minorHAnsi"/>
          <w:lang w:val="en-GB" w:eastAsia="en-US"/>
        </w:rPr>
        <w:t xml:space="preserve">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…………………………………………</w:t>
      </w:r>
      <w:r w:rsidR="00843239">
        <w:rPr>
          <w:rFonts w:eastAsiaTheme="minorHAnsi"/>
          <w:color w:val="000000"/>
          <w:sz w:val="23"/>
          <w:szCs w:val="23"/>
          <w:lang w:val="en-GB" w:eastAsia="en-US"/>
        </w:rPr>
        <w:t>… 105</w:t>
      </w:r>
    </w:p>
    <w:p w14:paraId="3C12D424" w14:textId="0CE3DEEB" w:rsidR="003F4249" w:rsidRDefault="00784992" w:rsidP="00784992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E87079">
        <w:rPr>
          <w:rFonts w:eastAsiaTheme="minorHAnsi"/>
          <w:lang w:val="en-GB" w:eastAsia="en-US"/>
        </w:rPr>
        <w:t>B</w:t>
      </w:r>
      <w:r w:rsidR="00E87079">
        <w:rPr>
          <w:rFonts w:eastAsiaTheme="minorHAnsi"/>
          <w:lang w:val="en-GB" w:eastAsia="en-US"/>
        </w:rPr>
        <w:t xml:space="preserve"> </w:t>
      </w:r>
      <w:r w:rsidR="00051B59">
        <w:rPr>
          <w:rFonts w:eastAsiaTheme="minorHAnsi"/>
          <w:lang w:val="en-GB" w:eastAsia="en-US"/>
        </w:rPr>
        <w:tab/>
      </w:r>
      <w:r w:rsidR="00E87079">
        <w:rPr>
          <w:rFonts w:eastAsiaTheme="minorHAnsi"/>
          <w:lang w:val="en-GB" w:eastAsia="en-US"/>
        </w:rPr>
        <w:t xml:space="preserve">Informed </w:t>
      </w:r>
      <w:r>
        <w:rPr>
          <w:rFonts w:eastAsiaTheme="minorHAnsi"/>
          <w:lang w:val="en-GB" w:eastAsia="en-US"/>
        </w:rPr>
        <w:t xml:space="preserve">Consent Form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</w:t>
      </w:r>
      <w:r w:rsidR="00E87079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D7450C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 w:rsidR="00335A24">
        <w:rPr>
          <w:rFonts w:eastAsiaTheme="minorHAnsi"/>
          <w:color w:val="000000"/>
          <w:sz w:val="23"/>
          <w:szCs w:val="23"/>
          <w:lang w:val="en-GB" w:eastAsia="en-US"/>
        </w:rPr>
        <w:t>. 121</w:t>
      </w:r>
    </w:p>
    <w:p w14:paraId="39613F2C" w14:textId="3E1925ED" w:rsidR="003F4249" w:rsidRDefault="003F4249" w:rsidP="003F4249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>
        <w:rPr>
          <w:rFonts w:eastAsiaTheme="minorHAnsi"/>
          <w:lang w:val="en-GB" w:eastAsia="en-US"/>
        </w:rPr>
        <w:t>C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 w:rsidR="00C70A9A">
        <w:rPr>
          <w:rFonts w:eastAsiaTheme="minorHAnsi"/>
          <w:lang w:val="en-GB" w:eastAsia="en-US"/>
        </w:rPr>
        <w:t>First Email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proofErr w:type="gramStart"/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…..</w:t>
      </w:r>
      <w:proofErr w:type="gramEnd"/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12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62C14982" w14:textId="1740979F" w:rsidR="003F4249" w:rsidRDefault="003F4249" w:rsidP="003F4249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C70A9A">
        <w:rPr>
          <w:rFonts w:eastAsiaTheme="minorHAnsi"/>
          <w:lang w:val="en-GB" w:eastAsia="en-US"/>
        </w:rPr>
        <w:t>D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 w:rsidR="00C70A9A">
        <w:rPr>
          <w:rFonts w:eastAsiaTheme="minorHAnsi"/>
          <w:lang w:val="en-GB" w:eastAsia="en-US"/>
        </w:rPr>
        <w:t>Second Email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………….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. 12</w:t>
      </w:r>
      <w:r w:rsidR="00C70A9A">
        <w:rPr>
          <w:rFonts w:eastAsiaTheme="minorHAnsi"/>
          <w:color w:val="000000"/>
          <w:sz w:val="23"/>
          <w:szCs w:val="23"/>
          <w:lang w:val="en-GB" w:eastAsia="en-US"/>
        </w:rPr>
        <w:t>5</w:t>
      </w:r>
    </w:p>
    <w:p w14:paraId="576CFBFB" w14:textId="159375D3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C70A9A">
        <w:rPr>
          <w:rFonts w:eastAsiaTheme="minorHAnsi"/>
          <w:lang w:val="en-GB" w:eastAsia="en-US"/>
        </w:rPr>
        <w:t>E</w:t>
      </w:r>
      <w:r w:rsidR="00E87079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  <w:t xml:space="preserve">Examples and Questionnaire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………………………………</w:t>
      </w:r>
      <w:r w:rsidR="00335A24">
        <w:rPr>
          <w:rFonts w:eastAsiaTheme="minorHAnsi"/>
          <w:color w:val="000000"/>
          <w:sz w:val="23"/>
          <w:szCs w:val="23"/>
          <w:lang w:val="en-GB" w:eastAsia="en-US"/>
        </w:rPr>
        <w:t>.  12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3B0CA8F3" w14:textId="284001FF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.1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Setup and Arrangement 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>……. 12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10600C61" w14:textId="29D620D5" w:rsidR="00D7450C" w:rsidRDefault="00D7450C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 xml:space="preserve">.2 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Bubble ……………………………………………………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>. 1</w:t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30</w:t>
      </w:r>
    </w:p>
    <w:p w14:paraId="5FE2345E" w14:textId="6B5C2949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.3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Bubble 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31</w:t>
      </w:r>
    </w:p>
    <w:p w14:paraId="78FEECEB" w14:textId="69F9EFF5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.4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Bubble ………………………………………………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3</w:t>
      </w:r>
    </w:p>
    <w:p w14:paraId="389082B5" w14:textId="68C187A4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.5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Bubble …………………………………………</w:t>
      </w:r>
      <w:r w:rsidR="00C77F00">
        <w:rPr>
          <w:rFonts w:eastAsiaTheme="minorHAnsi"/>
          <w:color w:val="000000"/>
          <w:sz w:val="23"/>
          <w:szCs w:val="23"/>
          <w:lang w:val="en-GB" w:eastAsia="en-US"/>
        </w:rPr>
        <w:t xml:space="preserve">...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488A497F" w14:textId="5C75CC38" w:rsidR="00C77F00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lastRenderedPageBreak/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.6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CA + Grid ……………………………………………………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>… 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6</w:t>
      </w:r>
    </w:p>
    <w:p w14:paraId="33140DA1" w14:textId="5C9FD42D" w:rsidR="00AB3C3D" w:rsidRDefault="0091183A" w:rsidP="004A072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E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>.7</w:t>
      </w:r>
      <w:r w:rsidR="00AB3C3D"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CA + Grid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 xml:space="preserve"> 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0D74E5"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7</w:t>
      </w:r>
    </w:p>
    <w:p w14:paraId="3F5D4666" w14:textId="41A38E01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.8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Example of VSUP + Grid ……………………………………………………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13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9</w:t>
      </w:r>
    </w:p>
    <w:p w14:paraId="226FEB68" w14:textId="1522BC31" w:rsidR="000D74E5" w:rsidRDefault="000D74E5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>.9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  <w:t>Questionnaire on VSUP + Grid ……………………………………………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...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40</w:t>
      </w:r>
    </w:p>
    <w:p w14:paraId="52332B1D" w14:textId="6B9A55E5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.10 </w:t>
      </w: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  <w:r w:rsidRPr="00A21577">
        <w:rPr>
          <w:color w:val="000000" w:themeColor="text1"/>
        </w:rPr>
        <w:t>Questions on System Usability Scale (SUS)</w:t>
      </w:r>
      <w:r>
        <w:rPr>
          <w:color w:val="000000" w:themeColor="text1"/>
        </w:rPr>
        <w:t xml:space="preserve"> …………………………</w:t>
      </w:r>
      <w:proofErr w:type="gramStart"/>
      <w:r>
        <w:rPr>
          <w:color w:val="000000" w:themeColor="text1"/>
        </w:rPr>
        <w:t>…</w:t>
      </w:r>
      <w:r w:rsidR="007671F0">
        <w:rPr>
          <w:color w:val="000000" w:themeColor="text1"/>
        </w:rPr>
        <w:t>..</w:t>
      </w:r>
      <w:proofErr w:type="gramEnd"/>
      <w:r w:rsidR="007671F0">
        <w:rPr>
          <w:color w:val="000000" w:themeColor="text1"/>
        </w:rPr>
        <w:t xml:space="preserve"> </w:t>
      </w:r>
      <w:r w:rsidR="00A057D0">
        <w:rPr>
          <w:color w:val="000000" w:themeColor="text1"/>
        </w:rPr>
        <w:t>14</w:t>
      </w:r>
      <w:r w:rsidR="00A057D0">
        <w:rPr>
          <w:color w:val="000000" w:themeColor="text1"/>
        </w:rPr>
        <w:t>2</w:t>
      </w:r>
    </w:p>
    <w:p w14:paraId="30AF473B" w14:textId="56603F8B" w:rsidR="007671F0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91183A">
        <w:rPr>
          <w:rFonts w:eastAsiaTheme="minorHAnsi"/>
          <w:color w:val="000000"/>
          <w:sz w:val="23"/>
          <w:szCs w:val="23"/>
          <w:lang w:val="en-GB" w:eastAsia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  <w:t>Questions on NASA TLX ……………………………………………</w:t>
      </w:r>
      <w:proofErr w:type="gramStart"/>
      <w:r>
        <w:rPr>
          <w:color w:val="000000" w:themeColor="text1"/>
        </w:rPr>
        <w:t>…</w:t>
      </w:r>
      <w:r w:rsidR="007671F0">
        <w:rPr>
          <w:color w:val="000000" w:themeColor="text1"/>
        </w:rPr>
        <w:t>..</w:t>
      </w:r>
      <w:proofErr w:type="gramEnd"/>
      <w:r w:rsidR="007671F0">
        <w:rPr>
          <w:color w:val="000000" w:themeColor="text1"/>
        </w:rPr>
        <w:t xml:space="preserve"> </w:t>
      </w:r>
      <w:r w:rsidR="00A057D0">
        <w:rPr>
          <w:color w:val="000000" w:themeColor="text1"/>
        </w:rPr>
        <w:t>14</w:t>
      </w:r>
      <w:r w:rsidR="00A057D0">
        <w:rPr>
          <w:color w:val="000000" w:themeColor="text1"/>
        </w:rPr>
        <w:t>3</w:t>
      </w:r>
    </w:p>
    <w:p w14:paraId="3053A615" w14:textId="77777777" w:rsidR="000D74E5" w:rsidRDefault="000D74E5" w:rsidP="00784992">
      <w:pPr>
        <w:autoSpaceDE w:val="0"/>
        <w:autoSpaceDN w:val="0"/>
        <w:adjustRightInd w:val="0"/>
        <w:spacing w:line="480" w:lineRule="auto"/>
        <w:rPr>
          <w:color w:val="000000" w:themeColor="text1"/>
        </w:rPr>
      </w:pPr>
    </w:p>
    <w:p w14:paraId="53B5A730" w14:textId="4F9707E5" w:rsidR="000D74E5" w:rsidRDefault="000D74E5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F</w:t>
      </w:r>
      <w:r w:rsidR="00A057D0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  <w:t xml:space="preserve">Ishihara Color Blindness Test Plates 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……………………</w:t>
      </w:r>
      <w:r w:rsidR="007671F0"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14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4</w:t>
      </w:r>
    </w:p>
    <w:p w14:paraId="69BE1C71" w14:textId="6A9F4EAE" w:rsidR="007671F0" w:rsidRDefault="007671F0" w:rsidP="000D74E5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G</w:t>
      </w:r>
      <w:r w:rsidR="00A057D0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Amazon Gift Card Sample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50</w:t>
      </w:r>
    </w:p>
    <w:p w14:paraId="7EE12DA5" w14:textId="1B4FE158" w:rsidR="007671F0" w:rsidRDefault="007671F0" w:rsidP="007671F0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H</w:t>
      </w:r>
      <w:r w:rsidR="00A057D0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REB Approval Letter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……</w:t>
      </w:r>
      <w:r>
        <w:rPr>
          <w:rFonts w:eastAsiaTheme="minorHAnsi"/>
          <w:lang w:val="en-GB" w:eastAsia="en-US"/>
        </w:rPr>
        <w:t>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51</w:t>
      </w:r>
    </w:p>
    <w:p w14:paraId="550CCC62" w14:textId="7EFD5334" w:rsidR="00061FAA" w:rsidRDefault="00061FAA" w:rsidP="00061FAA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lang w:val="en-GB" w:eastAsia="en-US"/>
        </w:rPr>
        <w:t xml:space="preserve">Appendix </w:t>
      </w:r>
      <w:r w:rsidR="00A057D0">
        <w:rPr>
          <w:rFonts w:eastAsiaTheme="minorHAnsi"/>
          <w:lang w:val="en-GB" w:eastAsia="en-US"/>
        </w:rPr>
        <w:t>I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User Study Results</w:t>
      </w:r>
      <w:r>
        <w:rPr>
          <w:rFonts w:eastAsiaTheme="minorHAnsi"/>
          <w:lang w:val="en-GB" w:eastAsia="en-US"/>
        </w:rPr>
        <w:t xml:space="preserve"> ………</w:t>
      </w:r>
      <w:r>
        <w:rPr>
          <w:rFonts w:eastAsiaTheme="minorHAnsi"/>
          <w:lang w:val="en-GB" w:eastAsia="en-US"/>
        </w:rPr>
        <w:t>………</w:t>
      </w:r>
      <w:r>
        <w:rPr>
          <w:rFonts w:eastAsiaTheme="minorHAnsi"/>
          <w:lang w:val="en-GB" w:eastAsia="en-US"/>
        </w:rPr>
        <w:t>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>………………</w:t>
      </w:r>
      <w:r w:rsidRPr="0098148F">
        <w:rPr>
          <w:rFonts w:eastAsiaTheme="minorHAnsi"/>
          <w:color w:val="000000"/>
          <w:sz w:val="23"/>
          <w:szCs w:val="23"/>
          <w:lang w:val="en-GB" w:eastAsia="en-US"/>
        </w:rPr>
        <w:t>…………………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…… 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1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5</w:t>
      </w:r>
      <w:r w:rsidR="00A057D0">
        <w:rPr>
          <w:rFonts w:eastAsiaTheme="minorHAnsi"/>
          <w:color w:val="000000"/>
          <w:sz w:val="23"/>
          <w:szCs w:val="23"/>
          <w:lang w:val="en-GB" w:eastAsia="en-US"/>
        </w:rPr>
        <w:t>2</w:t>
      </w:r>
    </w:p>
    <w:p w14:paraId="1E744CA0" w14:textId="77777777" w:rsidR="00061FAA" w:rsidRDefault="00061FAA" w:rsidP="007671F0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6FCA35A" w14:textId="0DEFE56D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39A4F08" w14:textId="5E520532" w:rsidR="00AB3C3D" w:rsidRDefault="00AB3C3D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ab/>
      </w:r>
    </w:p>
    <w:p w14:paraId="11742893" w14:textId="2FE322EF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7BFE6D8" w14:textId="77777777" w:rsidR="00687776" w:rsidRDefault="00687776">
      <w:pPr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br w:type="page"/>
      </w:r>
    </w:p>
    <w:p w14:paraId="5EC1054F" w14:textId="77777777" w:rsidR="00687776" w:rsidRDefault="00687776" w:rsidP="00784992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color w:val="000000"/>
          <w:sz w:val="23"/>
          <w:szCs w:val="23"/>
          <w:lang w:val="en-GB" w:eastAsia="en-US"/>
        </w:rPr>
      </w:pPr>
      <w:r w:rsidRPr="00A21577"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lastRenderedPageBreak/>
        <w:t>List of Tables</w:t>
      </w:r>
    </w:p>
    <w:p w14:paraId="3AEF9CB1" w14:textId="4E2F73A4" w:rsidR="00B52322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 xml:space="preserve">3.1 </w:t>
      </w:r>
      <w:r>
        <w:rPr>
          <w:rFonts w:eastAsiaTheme="minorHAnsi"/>
          <w:lang w:val="en-GB" w:eastAsia="en-US"/>
        </w:rPr>
        <w:tab/>
      </w:r>
      <w:r w:rsidRPr="002E48C9">
        <w:rPr>
          <w:rFonts w:ascii="Times" w:eastAsiaTheme="minorHAnsi" w:hAnsi="Times" w:cstheme="minorBidi"/>
          <w:color w:val="000000" w:themeColor="text1"/>
          <w:lang w:val="en-US" w:eastAsia="en-US"/>
        </w:rPr>
        <w:t>COVID Data property list</w:t>
      </w:r>
      <w:r>
        <w:rPr>
          <w:rFonts w:eastAsiaTheme="minorHAnsi"/>
          <w:lang w:val="en-GB" w:eastAsia="en-US"/>
        </w:rPr>
        <w:t xml:space="preserve"> ……………………</w:t>
      </w:r>
      <w:r w:rsidR="007E2A3D">
        <w:rPr>
          <w:rFonts w:eastAsiaTheme="minorHAnsi"/>
          <w:lang w:val="en-GB" w:eastAsia="en-US"/>
        </w:rPr>
        <w:t>…</w:t>
      </w:r>
      <w:r>
        <w:rPr>
          <w:rFonts w:eastAsiaTheme="minorHAnsi"/>
          <w:lang w:val="en-GB" w:eastAsia="en-US"/>
        </w:rPr>
        <w:t>…………………</w:t>
      </w:r>
      <w:r w:rsidR="007E2A3D">
        <w:rPr>
          <w:rFonts w:eastAsiaTheme="minorHAnsi"/>
          <w:lang w:val="en-GB" w:eastAsia="en-US"/>
        </w:rPr>
        <w:t xml:space="preserve"> 30</w:t>
      </w:r>
    </w:p>
    <w:p w14:paraId="21C7D0B8" w14:textId="0D743638" w:rsidR="00687776" w:rsidRDefault="00687776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noProof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>Table</w:t>
      </w:r>
      <w:r w:rsidR="0025729D"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>S</w:t>
      </w:r>
      <w:r w:rsidRPr="002E48C9">
        <w:rPr>
          <w:rFonts w:ascii="Times" w:hAnsi="Times"/>
          <w:noProof/>
          <w:color w:val="000000" w:themeColor="text1"/>
          <w:lang w:val="en-US"/>
        </w:rPr>
        <w:t>creenshot of sample data</w:t>
      </w:r>
      <w:r>
        <w:rPr>
          <w:rFonts w:ascii="Times" w:hAnsi="Times"/>
          <w:noProof/>
          <w:color w:val="000000" w:themeColor="text1"/>
          <w:lang w:val="en-US"/>
        </w:rPr>
        <w:t xml:space="preserve"> …………………………………………</w:t>
      </w:r>
      <w:r w:rsidR="007E2A3D">
        <w:rPr>
          <w:rFonts w:ascii="Times" w:hAnsi="Times"/>
          <w:noProof/>
          <w:color w:val="000000" w:themeColor="text1"/>
          <w:lang w:val="en-US"/>
        </w:rPr>
        <w:t xml:space="preserve"> 31</w:t>
      </w:r>
    </w:p>
    <w:p w14:paraId="31E69E32" w14:textId="3E50BB71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Table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Pr="00A21577">
        <w:rPr>
          <w:rFonts w:eastAsiaTheme="minorHAnsi"/>
          <w:color w:val="000000"/>
          <w:sz w:val="23"/>
          <w:szCs w:val="23"/>
          <w:lang w:val="en-GB" w:eastAsia="en-US"/>
        </w:rPr>
        <w:t>3.3</w:t>
      </w:r>
      <w:r>
        <w:rPr>
          <w:rFonts w:eastAsiaTheme="minorHAnsi"/>
          <w:b/>
          <w:bCs/>
          <w:color w:val="000000"/>
          <w:sz w:val="23"/>
          <w:szCs w:val="23"/>
          <w:lang w:val="en-GB" w:eastAsia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Top uncertainty countries </w:t>
      </w:r>
      <w:r>
        <w:rPr>
          <w:rFonts w:ascii="Times" w:hAnsi="Times"/>
          <w:color w:val="000000" w:themeColor="text1"/>
          <w:lang w:val="en-US"/>
        </w:rPr>
        <w:t>………………….………………………</w:t>
      </w:r>
      <w:r w:rsidR="007E2A3D">
        <w:rPr>
          <w:rFonts w:ascii="Times" w:hAnsi="Times"/>
          <w:color w:val="000000" w:themeColor="text1"/>
          <w:lang w:val="en-US"/>
        </w:rPr>
        <w:t xml:space="preserve"> 45</w:t>
      </w:r>
    </w:p>
    <w:p w14:paraId="42A26374" w14:textId="3A33A143" w:rsidR="0025729D" w:rsidRDefault="0025729D" w:rsidP="00E277C9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3.4</w:t>
      </w:r>
      <w:r>
        <w:rPr>
          <w:rFonts w:ascii="Times" w:hAnsi="Times"/>
          <w:color w:val="000000" w:themeColor="text1"/>
          <w:lang w:val="en-US"/>
        </w:rPr>
        <w:tab/>
        <w:t>Lowest Uncertainty countries 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7E2A3D">
        <w:rPr>
          <w:rFonts w:ascii="Times" w:hAnsi="Times"/>
          <w:color w:val="000000" w:themeColor="text1"/>
          <w:lang w:val="en-US"/>
        </w:rPr>
        <w:t>..</w:t>
      </w:r>
      <w:proofErr w:type="gramEnd"/>
      <w:r w:rsidR="007E2A3D">
        <w:rPr>
          <w:rFonts w:ascii="Times" w:hAnsi="Times"/>
          <w:color w:val="000000" w:themeColor="text1"/>
          <w:lang w:val="en-US"/>
        </w:rPr>
        <w:t xml:space="preserve">  45</w:t>
      </w:r>
    </w:p>
    <w:p w14:paraId="16A8C943" w14:textId="69BE5E8E" w:rsidR="007E2A3D" w:rsidRDefault="0025729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3.5</w:t>
      </w:r>
      <w:r>
        <w:rPr>
          <w:rFonts w:ascii="Times" w:hAnsi="Times"/>
          <w:color w:val="000000" w:themeColor="text1"/>
          <w:lang w:val="en-US"/>
        </w:rPr>
        <w:tab/>
        <w:t>Uncertainty Comparisons of Models ………………………………</w:t>
      </w:r>
      <w:r w:rsidR="007E2A3D">
        <w:rPr>
          <w:rFonts w:ascii="Times" w:hAnsi="Times"/>
          <w:color w:val="000000" w:themeColor="text1"/>
          <w:lang w:val="en-US"/>
        </w:rPr>
        <w:t xml:space="preserve"> 46</w:t>
      </w:r>
    </w:p>
    <w:p w14:paraId="4F3B79E0" w14:textId="37DA5659" w:rsidR="007E2A3D" w:rsidRDefault="00B807A8" w:rsidP="00B807A8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br/>
      </w:r>
      <w:r w:rsidR="007E2A3D">
        <w:rPr>
          <w:rFonts w:ascii="Times" w:hAnsi="Times"/>
          <w:color w:val="000000" w:themeColor="text1"/>
          <w:lang w:val="en-US"/>
        </w:rPr>
        <w:t>Table 6.1</w:t>
      </w:r>
      <w:r w:rsidR="007E2A3D">
        <w:rPr>
          <w:rFonts w:ascii="Times" w:hAnsi="Times"/>
          <w:color w:val="000000" w:themeColor="text1"/>
          <w:lang w:val="en-US"/>
        </w:rPr>
        <w:tab/>
        <w:t>Task Arrangement of user study …………………………………... 74</w:t>
      </w:r>
    </w:p>
    <w:p w14:paraId="74407184" w14:textId="64213667" w:rsidR="007E2A3D" w:rsidRDefault="007E2A3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7.1</w:t>
      </w:r>
      <w:r>
        <w:rPr>
          <w:rFonts w:ascii="Times" w:hAnsi="Times"/>
          <w:color w:val="000000" w:themeColor="text1"/>
          <w:lang w:val="en-US"/>
        </w:rPr>
        <w:tab/>
        <w:t>ANOVA Data Summary 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>… 84</w:t>
      </w:r>
    </w:p>
    <w:p w14:paraId="6930EB13" w14:textId="2F80D4AD" w:rsidR="007E2A3D" w:rsidRDefault="007E2A3D" w:rsidP="007E2A3D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7.2</w:t>
      </w:r>
      <w:r>
        <w:rPr>
          <w:rFonts w:ascii="Times" w:hAnsi="Times"/>
          <w:color w:val="000000" w:themeColor="text1"/>
          <w:lang w:val="en-US"/>
        </w:rPr>
        <w:tab/>
      </w:r>
      <w:r w:rsidR="005F6A2F">
        <w:rPr>
          <w:rFonts w:ascii="Times" w:hAnsi="Times"/>
          <w:color w:val="000000" w:themeColor="text1"/>
          <w:lang w:val="en-US"/>
        </w:rPr>
        <w:t xml:space="preserve">Shapiro-Wilk Normality Test </w:t>
      </w:r>
      <w:r w:rsidR="00921044">
        <w:rPr>
          <w:rFonts w:ascii="Times" w:hAnsi="Times"/>
          <w:color w:val="000000" w:themeColor="text1"/>
          <w:lang w:val="en-US"/>
        </w:rPr>
        <w:t>for ANOVA</w:t>
      </w:r>
      <w:r w:rsidR="005F6A2F">
        <w:rPr>
          <w:rFonts w:ascii="Times" w:hAnsi="Times"/>
          <w:color w:val="000000" w:themeColor="text1"/>
          <w:lang w:val="en-US"/>
        </w:rPr>
        <w:t xml:space="preserve"> ………</w:t>
      </w:r>
      <w:r w:rsidR="00B807A8">
        <w:rPr>
          <w:rFonts w:ascii="Times" w:hAnsi="Times"/>
          <w:color w:val="000000" w:themeColor="text1"/>
          <w:lang w:val="en-US"/>
        </w:rPr>
        <w:t>…………</w:t>
      </w:r>
      <w:r w:rsidR="005F6A2F">
        <w:rPr>
          <w:rFonts w:ascii="Times" w:hAnsi="Times"/>
          <w:color w:val="000000" w:themeColor="text1"/>
          <w:lang w:val="en-US"/>
        </w:rPr>
        <w:t>…</w:t>
      </w:r>
      <w:proofErr w:type="gramStart"/>
      <w:r w:rsidR="005F6A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5F6A2F">
        <w:rPr>
          <w:rFonts w:ascii="Times" w:hAnsi="Times"/>
          <w:color w:val="000000" w:themeColor="text1"/>
          <w:lang w:val="en-US"/>
        </w:rPr>
        <w:t xml:space="preserve"> 85</w:t>
      </w:r>
    </w:p>
    <w:p w14:paraId="6FD2BF85" w14:textId="538FED70" w:rsidR="00565460" w:rsidRDefault="005F6A2F" w:rsidP="0092104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7.3</w:t>
      </w:r>
      <w:r>
        <w:rPr>
          <w:rFonts w:ascii="Times" w:hAnsi="Times"/>
          <w:color w:val="000000" w:themeColor="text1"/>
          <w:lang w:val="en-US"/>
        </w:rPr>
        <w:tab/>
        <w:t xml:space="preserve">ANOVA Test </w:t>
      </w:r>
      <w:r w:rsidR="00565460">
        <w:rPr>
          <w:rFonts w:ascii="Times" w:hAnsi="Times"/>
          <w:color w:val="000000" w:themeColor="text1"/>
          <w:lang w:val="en-US"/>
        </w:rPr>
        <w:t>Results Summary ………………………………</w:t>
      </w:r>
      <w:proofErr w:type="gramStart"/>
      <w:r w:rsidR="00565460">
        <w:rPr>
          <w:rFonts w:ascii="Times" w:hAnsi="Times"/>
          <w:color w:val="000000" w:themeColor="text1"/>
          <w:lang w:val="en-US"/>
        </w:rPr>
        <w:t>…..</w:t>
      </w:r>
      <w:proofErr w:type="gramEnd"/>
      <w:r w:rsidR="00565460">
        <w:rPr>
          <w:rFonts w:ascii="Times" w:hAnsi="Times"/>
          <w:color w:val="000000" w:themeColor="text1"/>
          <w:lang w:val="en-US"/>
        </w:rPr>
        <w:t xml:space="preserve"> 86</w:t>
      </w:r>
    </w:p>
    <w:p w14:paraId="4C1081E3" w14:textId="4D32313F" w:rsidR="00921044" w:rsidRDefault="00921044" w:rsidP="0092104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Table 7.</w:t>
      </w:r>
      <w:r>
        <w:rPr>
          <w:rFonts w:ascii="Times" w:hAnsi="Times"/>
          <w:color w:val="000000" w:themeColor="text1"/>
          <w:lang w:val="en-US"/>
        </w:rPr>
        <w:t>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>Summary of CA vs VSUP performance</w:t>
      </w:r>
      <w:r>
        <w:rPr>
          <w:rFonts w:ascii="Times" w:hAnsi="Times"/>
          <w:color w:val="000000" w:themeColor="text1"/>
          <w:lang w:val="en-US"/>
        </w:rPr>
        <w:t>…</w:t>
      </w:r>
      <w:r>
        <w:rPr>
          <w:rFonts w:ascii="Times" w:hAnsi="Times"/>
          <w:color w:val="000000" w:themeColor="text1"/>
          <w:lang w:val="en-US"/>
        </w:rPr>
        <w:t>….</w:t>
      </w:r>
      <w:r>
        <w:rPr>
          <w:rFonts w:ascii="Times" w:hAnsi="Times"/>
          <w:color w:val="000000" w:themeColor="text1"/>
          <w:lang w:val="en-US"/>
        </w:rPr>
        <w:t>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 8</w:t>
      </w:r>
      <w:r>
        <w:rPr>
          <w:rFonts w:ascii="Times" w:hAnsi="Times"/>
          <w:color w:val="000000" w:themeColor="text1"/>
          <w:lang w:val="en-US"/>
        </w:rPr>
        <w:t>8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</w:t>
      </w:r>
      <w:r>
        <w:rPr>
          <w:rFonts w:ascii="Times" w:hAnsi="Times"/>
          <w:color w:val="000000" w:themeColor="text1"/>
          <w:lang w:val="en-US"/>
        </w:rPr>
        <w:t>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>Shapiro-Wilk Normality Test for t-test</w:t>
      </w:r>
      <w:r>
        <w:rPr>
          <w:rFonts w:ascii="Times" w:hAnsi="Times"/>
          <w:color w:val="000000" w:themeColor="text1"/>
          <w:lang w:val="en-US"/>
        </w:rPr>
        <w:t xml:space="preserve"> 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………………….. 8</w:t>
      </w:r>
      <w:r>
        <w:rPr>
          <w:rFonts w:ascii="Times" w:hAnsi="Times"/>
          <w:color w:val="000000" w:themeColor="text1"/>
          <w:lang w:val="en-US"/>
        </w:rPr>
        <w:t xml:space="preserve">8 </w:t>
      </w:r>
      <w:r>
        <w:rPr>
          <w:rFonts w:ascii="Times" w:hAnsi="Times"/>
          <w:color w:val="000000" w:themeColor="text1"/>
          <w:lang w:val="en-US"/>
        </w:rPr>
        <w:t>Table 7.</w:t>
      </w:r>
      <w:r>
        <w:rPr>
          <w:rFonts w:ascii="Times" w:hAnsi="Times"/>
          <w:color w:val="000000" w:themeColor="text1"/>
          <w:lang w:val="en-US"/>
        </w:rPr>
        <w:t>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 w:themeColor="text1"/>
          <w:lang w:val="en-US"/>
        </w:rPr>
        <w:t>Summary of CA vs VSUP timing</w:t>
      </w:r>
      <w:r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……</w:t>
      </w:r>
      <w:r>
        <w:rPr>
          <w:rFonts w:ascii="Times" w:hAnsi="Times"/>
          <w:color w:val="000000" w:themeColor="text1"/>
          <w:lang w:val="en-US"/>
        </w:rPr>
        <w:t>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 </w:t>
      </w:r>
      <w:r>
        <w:rPr>
          <w:rFonts w:ascii="Times" w:hAnsi="Times"/>
          <w:color w:val="000000" w:themeColor="text1"/>
          <w:lang w:val="en-US"/>
        </w:rPr>
        <w:t>91</w:t>
      </w:r>
      <w:r w:rsidRPr="00921044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Table 7.</w:t>
      </w:r>
      <w:r w:rsidR="00B879C1">
        <w:rPr>
          <w:rFonts w:ascii="Times" w:hAnsi="Times"/>
          <w:color w:val="000000" w:themeColor="text1"/>
          <w:lang w:val="en-US"/>
        </w:rPr>
        <w:t>7</w:t>
      </w:r>
      <w:r>
        <w:rPr>
          <w:rFonts w:ascii="Times" w:hAnsi="Times"/>
          <w:color w:val="000000" w:themeColor="text1"/>
          <w:lang w:val="en-US"/>
        </w:rPr>
        <w:tab/>
      </w:r>
      <w:r w:rsidR="00B879C1">
        <w:rPr>
          <w:rFonts w:ascii="Times" w:hAnsi="Times"/>
          <w:color w:val="000000" w:themeColor="text1"/>
          <w:lang w:val="en-US"/>
        </w:rPr>
        <w:t>SUS scores summary of CA vs VSUP</w:t>
      </w:r>
      <w:r>
        <w:rPr>
          <w:rFonts w:ascii="Times" w:hAnsi="Times"/>
          <w:color w:val="000000" w:themeColor="text1"/>
          <w:lang w:val="en-US"/>
        </w:rPr>
        <w:t xml:space="preserve"> ……</w:t>
      </w:r>
      <w:proofErr w:type="gramStart"/>
      <w:r>
        <w:rPr>
          <w:rFonts w:ascii="Times" w:hAnsi="Times"/>
          <w:color w:val="000000" w:themeColor="text1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lang w:val="en-US"/>
        </w:rPr>
        <w:t xml:space="preserve">………………….. </w:t>
      </w:r>
      <w:r w:rsidR="00B879C1">
        <w:rPr>
          <w:rFonts w:ascii="Times" w:hAnsi="Times"/>
          <w:color w:val="000000" w:themeColor="text1"/>
          <w:lang w:val="en-US"/>
        </w:rPr>
        <w:t>93</w:t>
      </w:r>
      <w:r w:rsidR="00B879C1" w:rsidRP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Table 7.</w:t>
      </w:r>
      <w:r w:rsidR="00B879C1">
        <w:rPr>
          <w:rFonts w:ascii="Times" w:hAnsi="Times"/>
          <w:color w:val="000000" w:themeColor="text1"/>
          <w:lang w:val="en-US"/>
        </w:rPr>
        <w:t>8</w:t>
      </w:r>
      <w:r w:rsidR="00B879C1">
        <w:rPr>
          <w:rFonts w:ascii="Times" w:hAnsi="Times"/>
          <w:color w:val="000000" w:themeColor="text1"/>
          <w:lang w:val="en-US"/>
        </w:rPr>
        <w:tab/>
      </w:r>
      <w:r w:rsidR="00B879C1">
        <w:rPr>
          <w:rFonts w:ascii="Times" w:hAnsi="Times"/>
          <w:color w:val="000000" w:themeColor="text1"/>
          <w:lang w:val="en-US"/>
        </w:rPr>
        <w:t>Normality test results of NASA-TLX score</w:t>
      </w:r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…</w:t>
      </w:r>
      <w:r w:rsidR="00B879C1">
        <w:rPr>
          <w:rFonts w:ascii="Times" w:hAnsi="Times"/>
          <w:color w:val="000000" w:themeColor="text1"/>
          <w:lang w:val="en-US"/>
        </w:rPr>
        <w:t>.………………</w:t>
      </w:r>
      <w:proofErr w:type="gramStart"/>
      <w:r w:rsidR="00B879C1">
        <w:rPr>
          <w:rFonts w:ascii="Times" w:hAnsi="Times"/>
          <w:color w:val="000000" w:themeColor="text1"/>
          <w:lang w:val="en-US"/>
        </w:rPr>
        <w:t>…..</w:t>
      </w:r>
      <w:proofErr w:type="gramEnd"/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 xml:space="preserve"> 95</w:t>
      </w:r>
      <w:r w:rsidR="00B879C1" w:rsidRP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Table 7.</w:t>
      </w:r>
      <w:r w:rsidR="00B879C1">
        <w:rPr>
          <w:rFonts w:ascii="Times" w:hAnsi="Times"/>
          <w:color w:val="000000" w:themeColor="text1"/>
          <w:lang w:val="en-US"/>
        </w:rPr>
        <w:t>9</w:t>
      </w:r>
      <w:r w:rsidR="00B879C1">
        <w:rPr>
          <w:rFonts w:ascii="Times" w:hAnsi="Times"/>
          <w:color w:val="000000" w:themeColor="text1"/>
          <w:lang w:val="en-US"/>
        </w:rPr>
        <w:tab/>
      </w:r>
      <w:r w:rsidR="00B879C1" w:rsidRPr="008119D9">
        <w:rPr>
          <w:rFonts w:eastAsiaTheme="minorHAnsi"/>
          <w:color w:val="000000" w:themeColor="text1"/>
        </w:rPr>
        <w:t>Kruskal-Wallis test results of NASA-TLX</w:t>
      </w:r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…</w:t>
      </w:r>
      <w:r w:rsidR="00B879C1">
        <w:rPr>
          <w:rFonts w:ascii="Times" w:hAnsi="Times"/>
          <w:color w:val="000000" w:themeColor="text1"/>
          <w:lang w:val="en-US"/>
        </w:rPr>
        <w:t>.</w:t>
      </w:r>
      <w:r w:rsidR="00B879C1">
        <w:rPr>
          <w:rFonts w:ascii="Times" w:hAnsi="Times"/>
          <w:color w:val="000000" w:themeColor="text1"/>
          <w:lang w:val="en-US"/>
        </w:rPr>
        <w:t>..………………</w:t>
      </w:r>
      <w:proofErr w:type="gramStart"/>
      <w:r w:rsidR="00B879C1">
        <w:rPr>
          <w:rFonts w:ascii="Times" w:hAnsi="Times"/>
          <w:color w:val="000000" w:themeColor="text1"/>
          <w:lang w:val="en-US"/>
        </w:rPr>
        <w:t>…..</w:t>
      </w:r>
      <w:proofErr w:type="gramEnd"/>
      <w:r w:rsidR="00B879C1">
        <w:rPr>
          <w:rFonts w:ascii="Times" w:hAnsi="Times"/>
          <w:color w:val="000000" w:themeColor="text1"/>
          <w:lang w:val="en-US"/>
        </w:rPr>
        <w:t xml:space="preserve"> </w:t>
      </w:r>
      <w:r w:rsidR="00B879C1">
        <w:rPr>
          <w:rFonts w:ascii="Times" w:hAnsi="Times"/>
          <w:color w:val="000000" w:themeColor="text1"/>
          <w:lang w:val="en-US"/>
        </w:rPr>
        <w:t>9</w:t>
      </w:r>
      <w:r w:rsidR="00B879C1">
        <w:rPr>
          <w:rFonts w:ascii="Times" w:hAnsi="Times"/>
          <w:color w:val="000000" w:themeColor="text1"/>
          <w:lang w:val="en-US"/>
        </w:rPr>
        <w:t>6</w:t>
      </w:r>
    </w:p>
    <w:p w14:paraId="19982212" w14:textId="7C5FBA64" w:rsidR="00B264A0" w:rsidRDefault="00B264A0" w:rsidP="00921044">
      <w:pPr>
        <w:autoSpaceDE w:val="0"/>
        <w:autoSpaceDN w:val="0"/>
        <w:adjustRightInd w:val="0"/>
        <w:spacing w:line="480" w:lineRule="auto"/>
        <w:ind w:left="720"/>
        <w:rPr>
          <w:rFonts w:ascii="Times" w:hAnsi="Times"/>
          <w:color w:val="000000" w:themeColor="text1"/>
          <w:lang w:val="en-US"/>
        </w:rPr>
      </w:pPr>
    </w:p>
    <w:p w14:paraId="36203E4A" w14:textId="6D7B1977" w:rsidR="00B264A0" w:rsidRDefault="00B264A0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Table I.1: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Questionnaire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Raw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of four components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………………………152</w:t>
      </w:r>
    </w:p>
    <w:p w14:paraId="325D85EA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40F4318" w14:textId="5221BC33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2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Questionnaire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Raw 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of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CA vs VSUP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…………………………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3</w:t>
      </w:r>
    </w:p>
    <w:p w14:paraId="72DF7907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2EFCC949" w14:textId="455E6BDB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3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SUS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Raw Scores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for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CA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4</w:t>
      </w:r>
    </w:p>
    <w:p w14:paraId="770CBD2C" w14:textId="77777777" w:rsidR="00B264A0" w:rsidRDefault="00B264A0" w:rsidP="00B264A0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F7E94D2" w14:textId="76375FAD" w:rsidR="00B264A0" w:rsidRPr="00B807A8" w:rsidRDefault="00B264A0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4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SUS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R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aw Scores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for </w:t>
      </w:r>
      <w:r w:rsidR="00B807A8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VSUP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…………..…154</w:t>
      </w:r>
      <w:r w:rsidR="002C49DB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29BF2ECB" w14:textId="70B8A24D" w:rsidR="002C49DB" w:rsidRPr="00B807A8" w:rsidRDefault="002C49DB" w:rsidP="00B807A8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: NASA-TLX Raw Scores for CA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</w:r>
    </w:p>
    <w:p w14:paraId="61B49FDB" w14:textId="4A13B2A1" w:rsidR="002C49DB" w:rsidRDefault="002C49DB" w:rsidP="002C49DB">
      <w:pPr>
        <w:ind w:firstLine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Table I.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: NASA-TLX Raw Scores for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VSUP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...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…………..…15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6</w:t>
      </w:r>
    </w:p>
    <w:p w14:paraId="18DE2AAF" w14:textId="35AD07DE" w:rsidR="00B807A8" w:rsidRPr="00B807A8" w:rsidRDefault="00B807A8" w:rsidP="00B807A8">
      <w:pPr>
        <w:ind w:left="720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br/>
        <w:t xml:space="preserve">Table I.7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Time Utilization for Full Questionnaire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…………</w:t>
      </w:r>
      <w:proofErr w:type="gramStart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</w:t>
      </w:r>
      <w:r w:rsidR="002F3237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..</w:t>
      </w:r>
      <w:proofErr w:type="gramEnd"/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 158</w:t>
      </w:r>
    </w:p>
    <w:p w14:paraId="2104E347" w14:textId="3053BAB5" w:rsidR="00921044" w:rsidRDefault="00921044" w:rsidP="00921044">
      <w:pPr>
        <w:autoSpaceDE w:val="0"/>
        <w:autoSpaceDN w:val="0"/>
        <w:adjustRightInd w:val="0"/>
        <w:spacing w:line="480" w:lineRule="auto"/>
        <w:ind w:firstLine="720"/>
        <w:rPr>
          <w:rFonts w:ascii="Times" w:hAnsi="Times"/>
          <w:color w:val="000000" w:themeColor="text1"/>
          <w:lang w:val="en-US"/>
        </w:rPr>
      </w:pPr>
    </w:p>
    <w:p w14:paraId="20185BF0" w14:textId="2D6A2281" w:rsidR="00687776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b/>
          <w:bCs/>
          <w:lang w:val="en-GB" w:eastAsia="en-US"/>
        </w:rPr>
      </w:pPr>
      <w:r w:rsidRPr="00A21577">
        <w:rPr>
          <w:rFonts w:eastAsiaTheme="minorHAnsi"/>
          <w:b/>
          <w:bCs/>
          <w:lang w:val="en-GB" w:eastAsia="en-US"/>
        </w:rPr>
        <w:lastRenderedPageBreak/>
        <w:t>List of Figures</w:t>
      </w:r>
    </w:p>
    <w:p w14:paraId="5BBA719F" w14:textId="372F19C0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 w:rsidRPr="00A21577">
        <w:rPr>
          <w:rFonts w:eastAsiaTheme="minorHAnsi"/>
          <w:lang w:val="en-GB" w:eastAsia="en-US"/>
        </w:rPr>
        <w:tab/>
        <w:t>Figure 1.1</w:t>
      </w:r>
      <w:r w:rsidRPr="00A21577">
        <w:rPr>
          <w:rFonts w:eastAsiaTheme="minorHAnsi"/>
          <w:lang w:val="en-GB" w:eastAsia="en-US"/>
        </w:rPr>
        <w:tab/>
      </w:r>
      <w:r>
        <w:rPr>
          <w:rFonts w:eastAsiaTheme="minorHAnsi"/>
          <w:lang w:val="en-GB" w:eastAsia="en-US"/>
        </w:rPr>
        <w:t>Streamgraph Prototype …………………………</w:t>
      </w:r>
      <w:r w:rsidR="00591D63">
        <w:rPr>
          <w:rFonts w:eastAsiaTheme="minorHAnsi"/>
          <w:lang w:val="en-GB" w:eastAsia="en-US"/>
        </w:rPr>
        <w:t>.</w:t>
      </w:r>
      <w:r>
        <w:rPr>
          <w:rFonts w:eastAsiaTheme="minorHAnsi"/>
          <w:lang w:val="en-GB" w:eastAsia="en-US"/>
        </w:rPr>
        <w:t>…………………</w:t>
      </w:r>
      <w:r w:rsidR="00591D63">
        <w:rPr>
          <w:rFonts w:eastAsiaTheme="minorHAnsi"/>
          <w:lang w:val="en-GB" w:eastAsia="en-US"/>
        </w:rPr>
        <w:t xml:space="preserve"> 5</w:t>
      </w:r>
    </w:p>
    <w:p w14:paraId="29BF9E53" w14:textId="67F28F06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1.2</w:t>
      </w:r>
      <w:r>
        <w:rPr>
          <w:rFonts w:eastAsiaTheme="minorHAnsi"/>
          <w:lang w:val="en-GB" w:eastAsia="en-US"/>
        </w:rPr>
        <w:tab/>
        <w:t>Example of Chromatic Aberration ……………………………</w:t>
      </w:r>
      <w:proofErr w:type="gramStart"/>
      <w:r w:rsidRPr="0013502F">
        <w:rPr>
          <w:rFonts w:eastAsiaTheme="minorHAnsi"/>
          <w:lang w:val="en-GB" w:eastAsia="en-US"/>
        </w:rPr>
        <w:t>…</w:t>
      </w:r>
      <w:r w:rsidR="0013502F" w:rsidRPr="0013502F">
        <w:rPr>
          <w:rFonts w:eastAsiaTheme="minorHAnsi"/>
          <w:lang w:val="en-GB" w:eastAsia="en-US"/>
        </w:rPr>
        <w:t>..</w:t>
      </w:r>
      <w:proofErr w:type="gramEnd"/>
      <w:r w:rsidR="0013502F" w:rsidRPr="004B5421">
        <w:rPr>
          <w:rFonts w:eastAsiaTheme="minorHAnsi"/>
          <w:lang w:val="en-GB" w:eastAsia="en-US"/>
        </w:rPr>
        <w:t xml:space="preserve"> </w:t>
      </w:r>
      <w:r w:rsidR="0013502F">
        <w:rPr>
          <w:rFonts w:eastAsiaTheme="minorHAnsi"/>
          <w:lang w:val="en-GB" w:eastAsia="en-US"/>
        </w:rPr>
        <w:t xml:space="preserve"> 6</w:t>
      </w:r>
    </w:p>
    <w:p w14:paraId="6A0B9B27" w14:textId="5F65D017" w:rsidR="0025729D" w:rsidRDefault="0025729D" w:rsidP="00E277C9">
      <w:pPr>
        <w:autoSpaceDE w:val="0"/>
        <w:autoSpaceDN w:val="0"/>
        <w:adjustRightInd w:val="0"/>
        <w:spacing w:line="480" w:lineRule="auto"/>
        <w:rPr>
          <w:rFonts w:eastAsiaTheme="minorHAnsi"/>
          <w:lang w:val="en-GB" w:eastAsia="en-US"/>
        </w:rPr>
      </w:pPr>
      <w:r>
        <w:rPr>
          <w:rFonts w:eastAsiaTheme="minorHAnsi"/>
          <w:lang w:val="en-GB" w:eastAsia="en-US"/>
        </w:rPr>
        <w:tab/>
        <w:t>Figure 3.1</w:t>
      </w:r>
      <w:r>
        <w:rPr>
          <w:rFonts w:eastAsiaTheme="minorHAnsi"/>
          <w:lang w:val="en-GB" w:eastAsia="en-US"/>
        </w:rPr>
        <w:tab/>
        <w:t>Predictive modelling workflow to generate uncertainty ………</w:t>
      </w:r>
      <w:r w:rsidR="0013502F">
        <w:rPr>
          <w:rFonts w:eastAsiaTheme="minorHAnsi"/>
          <w:lang w:val="en-GB" w:eastAsia="en-US"/>
        </w:rPr>
        <w:t>…  32</w:t>
      </w:r>
    </w:p>
    <w:p w14:paraId="5245CD18" w14:textId="5FECE64F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eastAsiaTheme="minorHAnsi"/>
          <w:lang w:val="en-GB" w:eastAsia="en-US"/>
        </w:rPr>
        <w:tab/>
        <w:t>Figure 3.2</w:t>
      </w:r>
      <w:r>
        <w:rPr>
          <w:rFonts w:eastAsiaTheme="minorHAnsi"/>
          <w:lang w:val="en-GB" w:eastAsia="en-US"/>
        </w:rPr>
        <w:tab/>
      </w:r>
      <w:r>
        <w:rPr>
          <w:rFonts w:ascii="Times" w:hAnsi="Times"/>
          <w:color w:val="000000" w:themeColor="text1"/>
          <w:lang w:val="en-US"/>
        </w:rPr>
        <w:t xml:space="preserve">Example of daily covid forecasting for 200 days </w:t>
      </w:r>
      <w:r w:rsidR="0013502F">
        <w:rPr>
          <w:rFonts w:ascii="Times" w:hAnsi="Times"/>
          <w:color w:val="000000" w:themeColor="text1"/>
          <w:lang w:val="en-US"/>
        </w:rPr>
        <w:t>……………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 34</w:t>
      </w:r>
    </w:p>
    <w:p w14:paraId="545AACD6" w14:textId="1E4C4A61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MLP network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</w:t>
      </w:r>
      <w:r w:rsidR="0013502F">
        <w:rPr>
          <w:rFonts w:ascii="Times" w:hAnsi="Times"/>
          <w:color w:val="000000" w:themeColor="text1"/>
          <w:lang w:val="en-US"/>
        </w:rPr>
        <w:t>…... 35</w:t>
      </w:r>
    </w:p>
    <w:p w14:paraId="2F39F7C7" w14:textId="6FCE315E" w:rsidR="0025729D" w:rsidRDefault="0025729D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0F71">
        <w:rPr>
          <w:rFonts w:ascii="Times" w:hAnsi="Times"/>
          <w:color w:val="000000" w:themeColor="text1"/>
          <w:lang w:val="en-US"/>
        </w:rPr>
        <w:t>Figure 3.4</w:t>
      </w:r>
      <w:r w:rsidR="00430F71">
        <w:rPr>
          <w:rFonts w:ascii="Times" w:hAnsi="Times"/>
          <w:color w:val="000000" w:themeColor="text1"/>
          <w:lang w:val="en-US"/>
        </w:rPr>
        <w:tab/>
      </w:r>
      <w:r w:rsidR="00430F71" w:rsidRPr="002E48C9">
        <w:rPr>
          <w:rFonts w:ascii="Times" w:hAnsi="Times"/>
          <w:color w:val="000000" w:themeColor="text1"/>
          <w:lang w:val="en-US"/>
        </w:rPr>
        <w:t>Basic Architecture of CNN network</w:t>
      </w:r>
      <w:r w:rsidR="00430F71"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</w:t>
      </w:r>
      <w:r w:rsidR="0013502F">
        <w:rPr>
          <w:rFonts w:ascii="Times" w:hAnsi="Times"/>
          <w:color w:val="000000" w:themeColor="text1"/>
          <w:lang w:val="en-US"/>
        </w:rPr>
        <w:t>……... 38</w:t>
      </w:r>
    </w:p>
    <w:p w14:paraId="4DE5BB8D" w14:textId="5448E3F3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3.5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Basic Architecture of LSTM network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</w:t>
      </w:r>
      <w:r w:rsidR="0013502F">
        <w:rPr>
          <w:rFonts w:ascii="Times" w:hAnsi="Times"/>
          <w:color w:val="000000" w:themeColor="text1"/>
          <w:lang w:val="en-US"/>
        </w:rPr>
        <w:t>………. 40</w:t>
      </w:r>
    </w:p>
    <w:p w14:paraId="6F712C65" w14:textId="0B5DC469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4.1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noProof/>
          <w:color w:val="000000" w:themeColor="text1"/>
          <w:lang w:val="en-US"/>
        </w:rPr>
        <w:t xml:space="preserve">Underlying </w:t>
      </w:r>
      <w:r w:rsidRPr="002E48C9">
        <w:rPr>
          <w:rFonts w:ascii="Times" w:hAnsi="Times"/>
          <w:noProof/>
          <w:color w:val="000000" w:themeColor="text1"/>
          <w:lang w:val="en-US"/>
        </w:rPr>
        <w:t>Geomet</w:t>
      </w:r>
      <w:r>
        <w:rPr>
          <w:rFonts w:ascii="Times" w:hAnsi="Times"/>
          <w:noProof/>
          <w:color w:val="000000" w:themeColor="text1"/>
          <w:lang w:val="en-US"/>
        </w:rPr>
        <w:t xml:space="preserve">ry of Chromatic Aberration </w:t>
      </w:r>
      <w:r w:rsidR="0013502F">
        <w:rPr>
          <w:rFonts w:ascii="Times" w:hAnsi="Times"/>
          <w:noProof/>
          <w:color w:val="000000" w:themeColor="text1"/>
          <w:lang w:val="en-US"/>
        </w:rPr>
        <w:t>………………</w:t>
      </w:r>
      <w:r w:rsidR="0013502F">
        <w:rPr>
          <w:rFonts w:ascii="Times" w:hAnsi="Times"/>
          <w:noProof/>
          <w:color w:val="000000" w:themeColor="text1"/>
          <w:lang w:val="en-US"/>
        </w:rPr>
        <w:t>…  48</w:t>
      </w:r>
    </w:p>
    <w:p w14:paraId="6D1836C1" w14:textId="110EE7E0" w:rsidR="00430F71" w:rsidRDefault="00430F71" w:rsidP="00E277C9">
      <w:pPr>
        <w:autoSpaceDE w:val="0"/>
        <w:autoSpaceDN w:val="0"/>
        <w:adjustRightInd w:val="0"/>
        <w:spacing w:line="480" w:lineRule="auto"/>
        <w:rPr>
          <w:rFonts w:ascii="Times" w:hAnsi="Times"/>
          <w:noProof/>
          <w:color w:val="000000" w:themeColor="text1"/>
          <w:lang w:val="en-US"/>
        </w:rPr>
      </w:pPr>
      <w:r>
        <w:rPr>
          <w:rFonts w:ascii="Times" w:hAnsi="Times"/>
          <w:noProof/>
          <w:color w:val="000000" w:themeColor="text1"/>
          <w:lang w:val="en-US"/>
        </w:rPr>
        <w:tab/>
        <w:t>Figure 4.2</w:t>
      </w:r>
      <w:r>
        <w:rPr>
          <w:rFonts w:ascii="Times" w:hAnsi="Times"/>
          <w:noProof/>
          <w:color w:val="000000" w:themeColor="text1"/>
          <w:lang w:val="en-US"/>
        </w:rPr>
        <w:tab/>
        <w:t>Example</w:t>
      </w:r>
      <w:r w:rsidRPr="002E48C9">
        <w:rPr>
          <w:rFonts w:ascii="Times" w:hAnsi="Times"/>
          <w:noProof/>
          <w:color w:val="000000" w:themeColor="text1"/>
          <w:lang w:val="en-US"/>
        </w:rPr>
        <w:t xml:space="preserve"> </w:t>
      </w:r>
      <w:r>
        <w:rPr>
          <w:rFonts w:ascii="Times" w:hAnsi="Times"/>
          <w:noProof/>
          <w:color w:val="000000" w:themeColor="text1"/>
          <w:lang w:val="en-US"/>
        </w:rPr>
        <w:t xml:space="preserve">CA on Bubbles and Rectangles </w:t>
      </w:r>
      <w:r w:rsidR="0013502F">
        <w:rPr>
          <w:rFonts w:ascii="Times" w:hAnsi="Times"/>
          <w:noProof/>
          <w:color w:val="000000" w:themeColor="text1"/>
          <w:lang w:val="en-US"/>
        </w:rPr>
        <w:t>……………………</w:t>
      </w:r>
      <w:r w:rsidR="0013502F">
        <w:rPr>
          <w:rFonts w:ascii="Times" w:hAnsi="Times"/>
          <w:noProof/>
          <w:color w:val="000000" w:themeColor="text1"/>
          <w:lang w:val="en-US"/>
        </w:rPr>
        <w:t>…… 49</w:t>
      </w:r>
    </w:p>
    <w:p w14:paraId="494F7530" w14:textId="03E22C55" w:rsidR="00430F71" w:rsidRDefault="00430F7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4.3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>Streamgraph Color Filled (left), Texture Filled (right)</w:t>
      </w:r>
      <w:r w:rsidR="00410F5A"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</w:t>
      </w:r>
      <w:r w:rsidR="0013502F">
        <w:rPr>
          <w:rFonts w:ascii="Times" w:hAnsi="Times"/>
          <w:color w:val="000000" w:themeColor="text1"/>
          <w:lang w:val="en-US"/>
        </w:rPr>
        <w:t>……… 51</w:t>
      </w:r>
    </w:p>
    <w:p w14:paraId="497B1280" w14:textId="16CB75F3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4.4</w:t>
      </w:r>
      <w:r>
        <w:rPr>
          <w:rFonts w:ascii="Times" w:hAnsi="Times"/>
          <w:color w:val="000000" w:themeColor="text1"/>
          <w:lang w:val="en-US"/>
        </w:rPr>
        <w:tab/>
      </w:r>
      <w:r w:rsidRPr="00AC4779">
        <w:rPr>
          <w:rFonts w:ascii="Times" w:hAnsi="Times"/>
          <w:color w:val="000000" w:themeColor="text1"/>
          <w:lang w:val="en-US"/>
        </w:rPr>
        <w:t xml:space="preserve">Sliced Streamgraph </w:t>
      </w:r>
      <w:r w:rsidR="0013502F">
        <w:rPr>
          <w:rFonts w:ascii="Times" w:hAnsi="Times"/>
          <w:color w:val="000000" w:themeColor="text1"/>
          <w:lang w:val="en-US"/>
        </w:rPr>
        <w:t>…………………………………………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52</w:t>
      </w:r>
    </w:p>
    <w:p w14:paraId="7BECD6E3" w14:textId="1678A02E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5.1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Initial Web Interface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……… 55</w:t>
      </w:r>
    </w:p>
    <w:p w14:paraId="0AA48998" w14:textId="2CA5C154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5.2 </w:t>
      </w:r>
      <w:r>
        <w:rPr>
          <w:rFonts w:ascii="Times" w:hAnsi="Times"/>
          <w:color w:val="000000" w:themeColor="text1"/>
          <w:lang w:val="en-US"/>
        </w:rPr>
        <w:tab/>
        <w:t>Filter by</w:t>
      </w:r>
      <w:r w:rsidRPr="002E48C9">
        <w:rPr>
          <w:rFonts w:ascii="Times" w:hAnsi="Times"/>
          <w:color w:val="000000" w:themeColor="text1"/>
          <w:lang w:val="en-US"/>
        </w:rPr>
        <w:t xml:space="preserve"> selected countries of interest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</w:t>
      </w:r>
      <w:r w:rsidR="0013502F">
        <w:rPr>
          <w:rFonts w:ascii="Times" w:hAnsi="Times"/>
          <w:color w:val="000000" w:themeColor="text1"/>
          <w:lang w:val="en-US"/>
        </w:rPr>
        <w:t>………  57</w:t>
      </w:r>
    </w:p>
    <w:p w14:paraId="0763CD2B" w14:textId="6DF68B54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5.3 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Removal of countries of interest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3502F">
        <w:rPr>
          <w:rFonts w:ascii="Times" w:hAnsi="Times"/>
          <w:color w:val="000000" w:themeColor="text1"/>
          <w:lang w:val="en-US"/>
        </w:rPr>
        <w:t>…………………………</w:t>
      </w:r>
      <w:r w:rsidR="0013502F">
        <w:rPr>
          <w:rFonts w:ascii="Times" w:hAnsi="Times"/>
          <w:color w:val="000000" w:themeColor="text1"/>
          <w:lang w:val="en-US"/>
        </w:rPr>
        <w:t>……</w:t>
      </w:r>
      <w:proofErr w:type="gramStart"/>
      <w:r w:rsidR="0013502F">
        <w:rPr>
          <w:rFonts w:ascii="Times" w:hAnsi="Times"/>
          <w:color w:val="000000" w:themeColor="text1"/>
          <w:lang w:val="en-US"/>
        </w:rPr>
        <w:t>…..</w:t>
      </w:r>
      <w:proofErr w:type="gramEnd"/>
      <w:r w:rsidR="0013502F">
        <w:rPr>
          <w:rFonts w:ascii="Times" w:hAnsi="Times"/>
          <w:color w:val="000000" w:themeColor="text1"/>
          <w:lang w:val="en-US"/>
        </w:rPr>
        <w:t xml:space="preserve"> 58</w:t>
      </w:r>
    </w:p>
    <w:p w14:paraId="6A65C72A" w14:textId="264C113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5.4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Reshuffling </w:t>
      </w:r>
      <w:r>
        <w:rPr>
          <w:rFonts w:ascii="Times" w:hAnsi="Times"/>
          <w:color w:val="000000" w:themeColor="text1"/>
          <w:lang w:val="en-US"/>
        </w:rPr>
        <w:t>M</w:t>
      </w:r>
      <w:r w:rsidRPr="002E48C9">
        <w:rPr>
          <w:rFonts w:ascii="Times" w:hAnsi="Times"/>
          <w:color w:val="000000" w:themeColor="text1"/>
          <w:lang w:val="en-US"/>
        </w:rPr>
        <w:t xml:space="preserve">ain </w:t>
      </w:r>
      <w:r>
        <w:rPr>
          <w:rFonts w:ascii="Times" w:hAnsi="Times"/>
          <w:color w:val="000000" w:themeColor="text1"/>
          <w:lang w:val="en-US"/>
        </w:rPr>
        <w:t>S</w:t>
      </w:r>
      <w:r w:rsidRPr="002E48C9">
        <w:rPr>
          <w:rFonts w:ascii="Times" w:hAnsi="Times"/>
          <w:color w:val="000000" w:themeColor="text1"/>
          <w:lang w:val="en-US"/>
        </w:rPr>
        <w:t>treamgraph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</w:t>
      </w:r>
      <w:r w:rsidR="0013502F">
        <w:rPr>
          <w:rFonts w:ascii="Times" w:hAnsi="Times"/>
          <w:color w:val="000000" w:themeColor="text1"/>
          <w:lang w:val="en-US"/>
        </w:rPr>
        <w:t>…… 59</w:t>
      </w:r>
    </w:p>
    <w:p w14:paraId="12067182" w14:textId="4F3D8D59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5.5 </w:t>
      </w:r>
      <w:r>
        <w:rPr>
          <w:rFonts w:ascii="Times" w:hAnsi="Times"/>
          <w:color w:val="000000" w:themeColor="text1"/>
          <w:lang w:val="en-US"/>
        </w:rPr>
        <w:tab/>
        <w:t>Streamgraphs for all models for Brazil ………………………</w:t>
      </w:r>
      <w:r w:rsidR="004B5421">
        <w:rPr>
          <w:rFonts w:ascii="Times" w:hAnsi="Times"/>
          <w:color w:val="000000" w:themeColor="text1"/>
          <w:lang w:val="en-US"/>
        </w:rPr>
        <w:t>……</w:t>
      </w:r>
      <w:r w:rsidR="0013502F">
        <w:rPr>
          <w:rFonts w:ascii="Times" w:hAnsi="Times"/>
          <w:color w:val="000000" w:themeColor="text1"/>
          <w:lang w:val="en-US"/>
        </w:rPr>
        <w:t xml:space="preserve"> </w:t>
      </w:r>
      <w:r w:rsidR="004B5421">
        <w:rPr>
          <w:rFonts w:ascii="Times" w:hAnsi="Times"/>
          <w:color w:val="000000" w:themeColor="text1"/>
          <w:lang w:val="en-US"/>
        </w:rPr>
        <w:t>60</w:t>
      </w:r>
    </w:p>
    <w:p w14:paraId="17534231" w14:textId="076480C7" w:rsidR="00410F5A" w:rsidRDefault="00410F5A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5.6</w:t>
      </w:r>
      <w:r>
        <w:rPr>
          <w:rFonts w:ascii="Times" w:hAnsi="Times"/>
          <w:color w:val="000000" w:themeColor="text1"/>
          <w:lang w:val="en-US"/>
        </w:rPr>
        <w:tab/>
        <w:t>Uncertainty presentation on stream by texture ………………</w:t>
      </w:r>
      <w:r w:rsidR="004B5421">
        <w:rPr>
          <w:rFonts w:ascii="Times" w:hAnsi="Times"/>
          <w:color w:val="000000" w:themeColor="text1"/>
          <w:lang w:val="en-US"/>
        </w:rPr>
        <w:t>……. 61</w:t>
      </w:r>
    </w:p>
    <w:p w14:paraId="081009BE" w14:textId="35AD05E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5.7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color </w:t>
      </w:r>
      <w:r w:rsidR="004B5421">
        <w:rPr>
          <w:rFonts w:ascii="Times" w:hAnsi="Times"/>
          <w:color w:val="000000" w:themeColor="text1"/>
          <w:lang w:val="en-US"/>
        </w:rPr>
        <w:t>………………</w:t>
      </w:r>
      <w:r w:rsidR="004B5421">
        <w:rPr>
          <w:rFonts w:ascii="Times" w:hAnsi="Times"/>
          <w:color w:val="000000" w:themeColor="text1"/>
          <w:lang w:val="en-US"/>
        </w:rPr>
        <w:t>……... 62</w:t>
      </w:r>
    </w:p>
    <w:p w14:paraId="5F620B5F" w14:textId="49C8E7F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5.8</w:t>
      </w:r>
      <w:r>
        <w:rPr>
          <w:rFonts w:ascii="Times" w:hAnsi="Times"/>
          <w:color w:val="000000" w:themeColor="text1"/>
          <w:lang w:val="en-US"/>
        </w:rPr>
        <w:tab/>
        <w:t>M</w:t>
      </w:r>
      <w:r w:rsidRPr="002E48C9">
        <w:rPr>
          <w:rFonts w:ascii="Times" w:hAnsi="Times"/>
          <w:color w:val="000000" w:themeColor="text1"/>
          <w:lang w:val="en-US"/>
        </w:rPr>
        <w:t>ulti</w:t>
      </w:r>
      <w:r>
        <w:rPr>
          <w:rFonts w:ascii="Times" w:hAnsi="Times"/>
          <w:color w:val="000000" w:themeColor="text1"/>
          <w:lang w:val="en-US"/>
        </w:rPr>
        <w:t xml:space="preserve"> C</w:t>
      </w:r>
      <w:r w:rsidRPr="002E48C9">
        <w:rPr>
          <w:rFonts w:ascii="Times" w:hAnsi="Times"/>
          <w:color w:val="000000" w:themeColor="text1"/>
          <w:lang w:val="en-US"/>
        </w:rPr>
        <w:t>ountry</w:t>
      </w:r>
      <w:r>
        <w:rPr>
          <w:rFonts w:ascii="Times" w:hAnsi="Times"/>
          <w:color w:val="000000" w:themeColor="text1"/>
          <w:lang w:val="en-US"/>
        </w:rPr>
        <w:t xml:space="preserve"> Stream Graphs filled by Texture of CA ………</w:t>
      </w:r>
      <w:r w:rsidR="004B5421">
        <w:rPr>
          <w:rFonts w:ascii="Times" w:hAnsi="Times"/>
          <w:color w:val="000000" w:themeColor="text1"/>
          <w:lang w:val="en-US"/>
        </w:rPr>
        <w:t>…… 63</w:t>
      </w:r>
    </w:p>
    <w:p w14:paraId="0EF1E3D9" w14:textId="3B785955" w:rsidR="003910F1" w:rsidRDefault="003910F1" w:rsidP="003910F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5.9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Parallel coordinates chart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……………………………………</w:t>
      </w:r>
      <w:r w:rsidR="004B5421">
        <w:rPr>
          <w:rFonts w:ascii="Times" w:hAnsi="Times"/>
          <w:color w:val="000000" w:themeColor="text1"/>
          <w:lang w:val="en-US"/>
        </w:rPr>
        <w:t>…</w:t>
      </w:r>
      <w:proofErr w:type="gramStart"/>
      <w:r w:rsidR="004B5421">
        <w:rPr>
          <w:rFonts w:ascii="Times" w:hAnsi="Times"/>
          <w:color w:val="000000" w:themeColor="text1"/>
          <w:lang w:val="en-US"/>
        </w:rPr>
        <w:t>…..</w:t>
      </w:r>
      <w:proofErr w:type="gramEnd"/>
      <w:r w:rsidR="004B5421">
        <w:rPr>
          <w:rFonts w:ascii="Times" w:hAnsi="Times"/>
          <w:color w:val="000000" w:themeColor="text1"/>
          <w:lang w:val="en-US"/>
        </w:rPr>
        <w:t xml:space="preserve"> 64</w:t>
      </w:r>
    </w:p>
    <w:p w14:paraId="504649DE" w14:textId="1307E0DB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5.10</w:t>
      </w:r>
      <w:r>
        <w:rPr>
          <w:rFonts w:ascii="Times" w:hAnsi="Times"/>
          <w:color w:val="000000" w:themeColor="text1"/>
          <w:lang w:val="en-US"/>
        </w:rPr>
        <w:tab/>
        <w:t>Bubble Grid</w:t>
      </w:r>
      <w:r w:rsidRPr="002E48C9">
        <w:rPr>
          <w:rFonts w:ascii="Times" w:hAnsi="Times"/>
          <w:color w:val="000000" w:themeColor="text1"/>
          <w:lang w:val="en-US"/>
        </w:rPr>
        <w:t xml:space="preserve"> chart</w:t>
      </w:r>
      <w:r>
        <w:rPr>
          <w:rFonts w:ascii="Times" w:hAnsi="Times"/>
          <w:color w:val="000000" w:themeColor="text1"/>
          <w:lang w:val="en-US"/>
        </w:rPr>
        <w:t xml:space="preserve"> with CA textures </w:t>
      </w:r>
      <w:r w:rsidR="004B5421">
        <w:rPr>
          <w:rFonts w:ascii="Times" w:hAnsi="Times"/>
          <w:color w:val="000000" w:themeColor="text1"/>
          <w:lang w:val="en-US"/>
        </w:rPr>
        <w:t>……………………………</w:t>
      </w:r>
      <w:r w:rsidR="004B5421">
        <w:rPr>
          <w:rFonts w:ascii="Times" w:hAnsi="Times"/>
          <w:color w:val="000000" w:themeColor="text1"/>
          <w:lang w:val="en-US"/>
        </w:rPr>
        <w:t>…. 65</w:t>
      </w:r>
    </w:p>
    <w:p w14:paraId="5B076D14" w14:textId="3049F645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5.11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(Color filled) </w:t>
      </w:r>
      <w:r w:rsidR="004B5421">
        <w:rPr>
          <w:rFonts w:ascii="Times" w:hAnsi="Times"/>
          <w:color w:val="000000" w:themeColor="text1"/>
          <w:lang w:val="en-US"/>
        </w:rPr>
        <w:t>………………………………</w:t>
      </w:r>
      <w:r w:rsidR="004B5421">
        <w:rPr>
          <w:rFonts w:ascii="Times" w:hAnsi="Times"/>
          <w:color w:val="000000" w:themeColor="text1"/>
          <w:lang w:val="en-US"/>
        </w:rPr>
        <w:t>…</w:t>
      </w:r>
      <w:proofErr w:type="gramStart"/>
      <w:r w:rsidR="004B5421">
        <w:rPr>
          <w:rFonts w:ascii="Times" w:hAnsi="Times"/>
          <w:color w:val="000000" w:themeColor="text1"/>
          <w:lang w:val="en-US"/>
        </w:rPr>
        <w:t>…..</w:t>
      </w:r>
      <w:proofErr w:type="gramEnd"/>
      <w:r w:rsidR="004B5421">
        <w:rPr>
          <w:rFonts w:ascii="Times" w:hAnsi="Times"/>
          <w:color w:val="000000" w:themeColor="text1"/>
          <w:lang w:val="en-US"/>
        </w:rPr>
        <w:t xml:space="preserve"> 66</w:t>
      </w:r>
    </w:p>
    <w:p w14:paraId="162478A3" w14:textId="20797E33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5.12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>Horizontal chart</w:t>
      </w:r>
      <w:r>
        <w:rPr>
          <w:rFonts w:ascii="Times" w:hAnsi="Times"/>
          <w:color w:val="000000" w:themeColor="text1"/>
          <w:lang w:val="en-US"/>
        </w:rPr>
        <w:t xml:space="preserve"> (Texture filled) </w:t>
      </w:r>
      <w:r w:rsidR="004B5421">
        <w:rPr>
          <w:rFonts w:ascii="Times" w:hAnsi="Times"/>
          <w:color w:val="000000" w:themeColor="text1"/>
          <w:lang w:val="en-US"/>
        </w:rPr>
        <w:t>……………………………</w:t>
      </w:r>
      <w:r w:rsidR="004B5421">
        <w:rPr>
          <w:rFonts w:ascii="Times" w:hAnsi="Times"/>
          <w:color w:val="000000" w:themeColor="text1"/>
          <w:lang w:val="en-US"/>
        </w:rPr>
        <w:t>……... 66</w:t>
      </w:r>
    </w:p>
    <w:p w14:paraId="75C02974" w14:textId="6FEB28C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5.13</w:t>
      </w:r>
      <w:r>
        <w:rPr>
          <w:rFonts w:ascii="Times" w:hAnsi="Times"/>
          <w:color w:val="000000" w:themeColor="text1"/>
          <w:lang w:val="en-US"/>
        </w:rPr>
        <w:tab/>
      </w:r>
      <w:r w:rsidRPr="002E48C9">
        <w:rPr>
          <w:rFonts w:ascii="Times" w:hAnsi="Times"/>
          <w:color w:val="000000" w:themeColor="text1"/>
          <w:lang w:val="en-US"/>
        </w:rPr>
        <w:t xml:space="preserve">Charts of Daily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ounts</w:t>
      </w:r>
      <w:r>
        <w:rPr>
          <w:rFonts w:ascii="Times" w:hAnsi="Times"/>
          <w:color w:val="000000" w:themeColor="text1"/>
          <w:lang w:val="en-US"/>
        </w:rPr>
        <w:t xml:space="preserve"> for different countries </w:t>
      </w:r>
      <w:r w:rsidR="004B5421">
        <w:rPr>
          <w:rFonts w:ascii="Times" w:hAnsi="Times"/>
          <w:color w:val="000000" w:themeColor="text1"/>
          <w:lang w:val="en-US"/>
        </w:rPr>
        <w:t>……………</w:t>
      </w:r>
      <w:r w:rsidR="004B5421">
        <w:rPr>
          <w:rFonts w:ascii="Times" w:hAnsi="Times"/>
          <w:color w:val="000000" w:themeColor="text1"/>
          <w:lang w:val="en-US"/>
        </w:rPr>
        <w:t>………. 67</w:t>
      </w:r>
    </w:p>
    <w:p w14:paraId="1F699D60" w14:textId="2B88CB6A" w:rsidR="003910F1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5.14</w:t>
      </w:r>
      <w:r>
        <w:rPr>
          <w:rFonts w:ascii="Times" w:hAnsi="Times"/>
          <w:color w:val="000000" w:themeColor="text1"/>
          <w:lang w:val="en-US"/>
        </w:rPr>
        <w:tab/>
        <w:t xml:space="preserve">Uncertainty in World view </w:t>
      </w:r>
      <w:r w:rsidR="004B5421">
        <w:rPr>
          <w:rFonts w:ascii="Times" w:hAnsi="Times"/>
          <w:color w:val="000000" w:themeColor="text1"/>
          <w:lang w:val="en-US"/>
        </w:rPr>
        <w:t>…………………………………</w:t>
      </w:r>
      <w:r w:rsidR="004B5421">
        <w:rPr>
          <w:rFonts w:ascii="Times" w:hAnsi="Times"/>
          <w:color w:val="000000" w:themeColor="text1"/>
          <w:lang w:val="en-US"/>
        </w:rPr>
        <w:t>……... 68</w:t>
      </w:r>
    </w:p>
    <w:p w14:paraId="61333A5E" w14:textId="56FB768F" w:rsidR="00410F5A" w:rsidRDefault="003910F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5.15</w:t>
      </w:r>
      <w:r>
        <w:rPr>
          <w:rFonts w:ascii="Times" w:hAnsi="Times"/>
          <w:color w:val="000000" w:themeColor="text1"/>
          <w:lang w:val="en-US"/>
        </w:rPr>
        <w:tab/>
      </w:r>
      <w:r w:rsidR="001F2935">
        <w:rPr>
          <w:rFonts w:ascii="Times" w:hAnsi="Times"/>
          <w:color w:val="000000" w:themeColor="text1"/>
          <w:lang w:val="en-US"/>
        </w:rPr>
        <w:t>Zoomed World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1F2935">
        <w:rPr>
          <w:rFonts w:ascii="Times" w:hAnsi="Times"/>
          <w:color w:val="000000" w:themeColor="text1"/>
          <w:lang w:val="en-US"/>
        </w:rPr>
        <w:t>Map centering</w:t>
      </w:r>
      <w:r>
        <w:rPr>
          <w:rFonts w:ascii="Times" w:hAnsi="Times"/>
          <w:color w:val="000000" w:themeColor="text1"/>
          <w:lang w:val="en-US"/>
        </w:rPr>
        <w:t xml:space="preserve"> Nigeria </w:t>
      </w:r>
      <w:r w:rsidR="004B5421">
        <w:rPr>
          <w:rFonts w:ascii="Times" w:hAnsi="Times"/>
          <w:color w:val="000000" w:themeColor="text1"/>
          <w:lang w:val="en-US"/>
        </w:rPr>
        <w:t>………………………</w:t>
      </w:r>
      <w:r w:rsidR="004B5421">
        <w:rPr>
          <w:rFonts w:ascii="Times" w:hAnsi="Times"/>
          <w:color w:val="000000" w:themeColor="text1"/>
          <w:lang w:val="en-US"/>
        </w:rPr>
        <w:t>…… 69</w:t>
      </w:r>
    </w:p>
    <w:p w14:paraId="49A97382" w14:textId="44443EDA" w:rsidR="004B5421" w:rsidRDefault="004B542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6.1</w:t>
      </w:r>
      <w:r>
        <w:rPr>
          <w:rFonts w:ascii="Times" w:hAnsi="Times"/>
          <w:color w:val="000000" w:themeColor="text1"/>
          <w:lang w:val="en-US"/>
        </w:rPr>
        <w:tab/>
      </w:r>
      <w:r w:rsidRPr="000245ED">
        <w:rPr>
          <w:rFonts w:ascii="Times" w:hAnsi="Times"/>
          <w:color w:val="000000"/>
        </w:rPr>
        <w:t>Latin Square (left), Balanced Latin Square (right)</w:t>
      </w:r>
      <w:r>
        <w:rPr>
          <w:rFonts w:ascii="Times" w:hAnsi="Times"/>
          <w:color w:val="000000"/>
        </w:rPr>
        <w:t xml:space="preserve"> 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 xml:space="preserve"> 73</w:t>
      </w:r>
    </w:p>
    <w:p w14:paraId="2D256B7B" w14:textId="04CFA86D" w:rsidR="004B5421" w:rsidRDefault="004B5421" w:rsidP="004B542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</w:t>
      </w:r>
      <w:r>
        <w:rPr>
          <w:rFonts w:ascii="Times" w:hAnsi="Times"/>
          <w:color w:val="000000" w:themeColor="text1"/>
          <w:lang w:val="en-US"/>
        </w:rPr>
        <w:t>2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ascii="Times" w:hAnsi="Times"/>
          <w:color w:val="000000"/>
        </w:rPr>
        <w:t>Example Color Plate in Portal</w:t>
      </w:r>
      <w:r>
        <w:rPr>
          <w:rFonts w:ascii="Times" w:hAnsi="Times"/>
          <w:color w:val="000000"/>
        </w:rPr>
        <w:t xml:space="preserve"> ………………</w:t>
      </w:r>
      <w:r>
        <w:rPr>
          <w:rFonts w:ascii="Times" w:hAnsi="Times"/>
          <w:color w:val="000000"/>
        </w:rPr>
        <w:t>…………………….</w:t>
      </w:r>
      <w:r>
        <w:rPr>
          <w:rFonts w:ascii="Times" w:hAnsi="Times"/>
          <w:color w:val="000000"/>
        </w:rPr>
        <w:t xml:space="preserve"> 7</w:t>
      </w:r>
      <w:r>
        <w:rPr>
          <w:rFonts w:ascii="Times" w:hAnsi="Times"/>
          <w:color w:val="000000"/>
        </w:rPr>
        <w:t>8</w:t>
      </w:r>
    </w:p>
    <w:p w14:paraId="32AE6FF2" w14:textId="0F39C04A" w:rsidR="004B5421" w:rsidRDefault="004B5421" w:rsidP="004B542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Figure 6.</w:t>
      </w:r>
      <w:r>
        <w:rPr>
          <w:rFonts w:ascii="Times" w:hAnsi="Times"/>
          <w:color w:val="000000" w:themeColor="text1"/>
          <w:lang w:val="en-US"/>
        </w:rPr>
        <w:t>3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Flow</w:t>
      </w:r>
      <w:r w:rsidRPr="00752F23">
        <w:rPr>
          <w:rFonts w:eastAsiaTheme="minorHAnsi"/>
          <w:lang w:val="en-GB" w:eastAsia="en-US"/>
        </w:rPr>
        <w:t xml:space="preserve"> of Questionnaires</w:t>
      </w:r>
      <w:r>
        <w:rPr>
          <w:rFonts w:eastAsiaTheme="minorHAnsi"/>
          <w:lang w:val="en-GB" w:eastAsia="en-US"/>
        </w:rPr>
        <w:t xml:space="preserve"> for a participant</w:t>
      </w:r>
      <w:r>
        <w:rPr>
          <w:rFonts w:ascii="Times" w:hAnsi="Times"/>
          <w:color w:val="000000"/>
        </w:rPr>
        <w:t xml:space="preserve"> …………………………. 7</w:t>
      </w:r>
      <w:r>
        <w:rPr>
          <w:rFonts w:ascii="Times" w:hAnsi="Times"/>
          <w:color w:val="000000"/>
        </w:rPr>
        <w:t>9</w:t>
      </w:r>
    </w:p>
    <w:p w14:paraId="71410750" w14:textId="14E49702" w:rsidR="004B5421" w:rsidRDefault="004B5421" w:rsidP="004B5421">
      <w:pPr>
        <w:spacing w:line="360" w:lineRule="auto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lastRenderedPageBreak/>
        <w:tab/>
        <w:t>Figure 6.</w:t>
      </w:r>
      <w:r>
        <w:rPr>
          <w:rFonts w:ascii="Times" w:hAnsi="Times"/>
          <w:color w:val="000000" w:themeColor="text1"/>
          <w:lang w:val="en-US"/>
        </w:rPr>
        <w:t>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System Usability Scale</w:t>
      </w:r>
      <w:r w:rsidR="00340CA1">
        <w:rPr>
          <w:rFonts w:eastAsiaTheme="minorHAnsi"/>
          <w:lang w:val="en-GB" w:eastAsia="en-US"/>
        </w:rPr>
        <w:t xml:space="preserve"> Question</w:t>
      </w:r>
      <w:r>
        <w:rPr>
          <w:rFonts w:eastAsiaTheme="minorHAnsi"/>
          <w:lang w:val="en-GB" w:eastAsia="en-US"/>
        </w:rPr>
        <w:t xml:space="preserve"> </w:t>
      </w:r>
      <w:r>
        <w:rPr>
          <w:rFonts w:eastAsiaTheme="minorHAnsi"/>
          <w:lang w:val="en-GB" w:eastAsia="en-US"/>
        </w:rPr>
        <w:t>Example</w:t>
      </w:r>
      <w:r>
        <w:rPr>
          <w:rFonts w:ascii="Times" w:hAnsi="Times"/>
          <w:color w:val="000000"/>
        </w:rPr>
        <w:t>………</w:t>
      </w:r>
      <w:r w:rsidR="00340CA1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………………</w:t>
      </w:r>
      <w:r w:rsidR="00340CA1">
        <w:rPr>
          <w:rFonts w:ascii="Times" w:hAnsi="Times"/>
          <w:color w:val="000000"/>
        </w:rPr>
        <w:t xml:space="preserve"> 79</w:t>
      </w:r>
    </w:p>
    <w:p w14:paraId="2081DB48" w14:textId="744F9F2B" w:rsidR="00340CA1" w:rsidRDefault="00340CA1" w:rsidP="00D93F6E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</w:t>
      </w:r>
      <w:r>
        <w:rPr>
          <w:rFonts w:ascii="Times" w:hAnsi="Times"/>
          <w:color w:val="000000" w:themeColor="text1"/>
          <w:lang w:val="en-US"/>
        </w:rPr>
        <w:t>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NASA-TLX Work-Load Scale Question Example</w:t>
      </w:r>
      <w:r>
        <w:rPr>
          <w:rFonts w:ascii="Times" w:hAnsi="Times"/>
          <w:color w:val="000000"/>
        </w:rPr>
        <w:t>…</w:t>
      </w:r>
      <w:r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 xml:space="preserve">…………… </w:t>
      </w:r>
      <w:r>
        <w:rPr>
          <w:rFonts w:ascii="Times" w:hAnsi="Times"/>
          <w:color w:val="000000"/>
        </w:rPr>
        <w:t>80</w:t>
      </w:r>
    </w:p>
    <w:p w14:paraId="1CF54177" w14:textId="6E9EE8CF" w:rsidR="00340CA1" w:rsidRDefault="00340CA1" w:rsidP="00340CA1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6.</w:t>
      </w:r>
      <w:r>
        <w:rPr>
          <w:rFonts w:ascii="Times" w:hAnsi="Times"/>
          <w:color w:val="000000" w:themeColor="text1"/>
          <w:lang w:val="en-US"/>
        </w:rPr>
        <w:t>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rFonts w:eastAsiaTheme="minorHAnsi"/>
          <w:lang w:val="en-GB" w:eastAsia="en-US"/>
        </w:rPr>
        <w:t>Session Ending Greetings</w:t>
      </w:r>
      <w:r>
        <w:rPr>
          <w:rFonts w:ascii="Times" w:hAnsi="Times"/>
          <w:color w:val="000000"/>
        </w:rPr>
        <w:t>…...…………</w:t>
      </w:r>
      <w:r>
        <w:rPr>
          <w:rFonts w:ascii="Times" w:hAnsi="Times"/>
          <w:color w:val="000000"/>
        </w:rPr>
        <w:t>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</w:t>
      </w:r>
      <w:r>
        <w:rPr>
          <w:rFonts w:ascii="Times" w:hAnsi="Times"/>
          <w:color w:val="000000"/>
        </w:rPr>
        <w:t>2</w:t>
      </w:r>
    </w:p>
    <w:p w14:paraId="7ACD32DE" w14:textId="5619A7EB" w:rsidR="004B5421" w:rsidRDefault="004B5421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314BB4DE" w14:textId="55989EFD" w:rsidR="00880FE0" w:rsidRDefault="00880FE0" w:rsidP="00D93F6E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 xml:space="preserve">Figure </w:t>
      </w:r>
      <w:r>
        <w:rPr>
          <w:rFonts w:ascii="Times" w:hAnsi="Times"/>
          <w:color w:val="000000" w:themeColor="text1"/>
          <w:lang w:val="en-US"/>
        </w:rPr>
        <w:t>7</w:t>
      </w:r>
      <w:r>
        <w:rPr>
          <w:rFonts w:ascii="Times" w:hAnsi="Times"/>
          <w:color w:val="000000" w:themeColor="text1"/>
          <w:lang w:val="en-US"/>
        </w:rPr>
        <w:t>.</w:t>
      </w:r>
      <w:r>
        <w:rPr>
          <w:rFonts w:ascii="Times" w:hAnsi="Times"/>
          <w:color w:val="000000" w:themeColor="text1"/>
          <w:lang w:val="en-US"/>
        </w:rPr>
        <w:t>1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Box plot of user performance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…...…</w:t>
      </w:r>
      <w:r>
        <w:rPr>
          <w:rFonts w:ascii="Times" w:hAnsi="Times"/>
          <w:color w:val="000000"/>
        </w:rPr>
        <w:t>….</w:t>
      </w:r>
      <w:r>
        <w:rPr>
          <w:rFonts w:ascii="Times" w:hAnsi="Times"/>
          <w:color w:val="000000"/>
        </w:rPr>
        <w:t>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</w:t>
      </w:r>
      <w:r>
        <w:rPr>
          <w:rFonts w:ascii="Times" w:hAnsi="Times"/>
          <w:color w:val="000000"/>
        </w:rPr>
        <w:t>5</w:t>
      </w:r>
    </w:p>
    <w:p w14:paraId="5A2B98FA" w14:textId="6CCE617C" w:rsidR="00880FE0" w:rsidRDefault="00880FE0" w:rsidP="00880FE0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2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Normal Distributions for component</w:t>
      </w:r>
      <w:r>
        <w:rPr>
          <w:color w:val="000000" w:themeColor="text1"/>
        </w:rPr>
        <w:t>s</w:t>
      </w:r>
      <w:r>
        <w:rPr>
          <w:rFonts w:ascii="Times" w:hAnsi="Times"/>
          <w:color w:val="000000"/>
        </w:rPr>
        <w:t xml:space="preserve"> </w:t>
      </w:r>
      <w:r>
        <w:rPr>
          <w:rFonts w:ascii="Times" w:hAnsi="Times"/>
          <w:color w:val="000000"/>
        </w:rPr>
        <w:t>..</w:t>
      </w:r>
      <w:r>
        <w:rPr>
          <w:rFonts w:ascii="Times" w:hAnsi="Times"/>
          <w:color w:val="000000"/>
        </w:rPr>
        <w:t>.……………………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 8</w:t>
      </w:r>
      <w:r>
        <w:rPr>
          <w:rFonts w:ascii="Times" w:hAnsi="Times"/>
          <w:color w:val="000000"/>
        </w:rPr>
        <w:t>6</w:t>
      </w:r>
    </w:p>
    <w:p w14:paraId="4146D3AC" w14:textId="470BE316" w:rsidR="00880FE0" w:rsidRDefault="00880FE0" w:rsidP="00880FE0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3</w:t>
      </w:r>
      <w:r>
        <w:rPr>
          <w:rFonts w:ascii="Times" w:hAnsi="Times"/>
          <w:color w:val="000000" w:themeColor="text1"/>
          <w:lang w:val="en-US"/>
        </w:rPr>
        <w:tab/>
      </w:r>
      <w:r w:rsidRPr="008119D9">
        <w:rPr>
          <w:color w:val="000000" w:themeColor="text1"/>
        </w:rPr>
        <w:t>ANOVA Results</w:t>
      </w:r>
      <w:r>
        <w:rPr>
          <w:rFonts w:ascii="Times" w:hAnsi="Times"/>
          <w:color w:val="000000"/>
        </w:rPr>
        <w:t>...……………</w:t>
      </w:r>
      <w:r>
        <w:rPr>
          <w:rFonts w:ascii="Times" w:hAnsi="Times"/>
          <w:color w:val="000000"/>
        </w:rPr>
        <w:t>…………………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…………..… 8</w:t>
      </w:r>
      <w:r>
        <w:rPr>
          <w:rFonts w:ascii="Times" w:hAnsi="Times"/>
          <w:color w:val="000000"/>
        </w:rPr>
        <w:t>7</w:t>
      </w:r>
    </w:p>
    <w:p w14:paraId="2E138CF3" w14:textId="78B80CD2" w:rsidR="00B122AF" w:rsidRDefault="00B122AF" w:rsidP="00880FE0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4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>Normal Distributions CA vs VSUP</w:t>
      </w:r>
      <w:r>
        <w:rPr>
          <w:rFonts w:ascii="Times" w:hAnsi="Times"/>
          <w:color w:val="000000"/>
        </w:rPr>
        <w:t>...…</w:t>
      </w:r>
      <w:r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………</w:t>
      </w:r>
      <w:proofErr w:type="gramStart"/>
      <w:r>
        <w:rPr>
          <w:rFonts w:ascii="Times" w:hAnsi="Times"/>
          <w:color w:val="000000"/>
        </w:rPr>
        <w:t>…..</w:t>
      </w:r>
      <w:proofErr w:type="gramEnd"/>
      <w:r>
        <w:rPr>
          <w:rFonts w:ascii="Times" w:hAnsi="Times"/>
          <w:color w:val="000000"/>
        </w:rPr>
        <w:t>…………..… 87</w:t>
      </w:r>
    </w:p>
    <w:p w14:paraId="21D3FF7F" w14:textId="0819EEEB" w:rsidR="00B122AF" w:rsidRDefault="00B122AF" w:rsidP="00B122AF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5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 xml:space="preserve">Paired t-test </w:t>
      </w:r>
      <w:r w:rsidR="009420DF">
        <w:rPr>
          <w:color w:val="000000" w:themeColor="text1"/>
        </w:rPr>
        <w:t>gaussian plot</w:t>
      </w:r>
      <w:r w:rsidR="009420DF" w:rsidRPr="008119D9">
        <w:rPr>
          <w:color w:val="000000" w:themeColor="text1"/>
        </w:rPr>
        <w:t xml:space="preserve"> </w:t>
      </w:r>
      <w:r w:rsidR="000D3BD2">
        <w:rPr>
          <w:color w:val="000000" w:themeColor="text1"/>
        </w:rPr>
        <w:t>for CA vs VSUP</w:t>
      </w:r>
      <w:r>
        <w:rPr>
          <w:rFonts w:ascii="Times" w:hAnsi="Times"/>
          <w:color w:val="000000"/>
        </w:rPr>
        <w:t>...…...…………</w:t>
      </w:r>
      <w:r w:rsidR="000D3BD2">
        <w:rPr>
          <w:rFonts w:ascii="Times" w:hAnsi="Times"/>
          <w:color w:val="000000"/>
        </w:rPr>
        <w:t>...</w:t>
      </w:r>
      <w:r w:rsidR="009420DF">
        <w:rPr>
          <w:rFonts w:ascii="Times" w:hAnsi="Times"/>
          <w:color w:val="000000"/>
        </w:rPr>
        <w:t>...</w:t>
      </w:r>
      <w:r>
        <w:rPr>
          <w:rFonts w:ascii="Times" w:hAnsi="Times"/>
          <w:color w:val="000000"/>
        </w:rPr>
        <w:t>.…</w:t>
      </w:r>
      <w:r>
        <w:rPr>
          <w:rFonts w:ascii="Times" w:hAnsi="Times"/>
          <w:color w:val="000000"/>
        </w:rPr>
        <w:t xml:space="preserve"> 90</w:t>
      </w:r>
    </w:p>
    <w:p w14:paraId="0D247B48" w14:textId="3CF0E15A" w:rsidR="000D3BD2" w:rsidRDefault="000D3BD2" w:rsidP="000D3BD2">
      <w:pPr>
        <w:spacing w:line="360" w:lineRule="auto"/>
        <w:ind w:firstLine="720"/>
        <w:rPr>
          <w:rFonts w:ascii="Times" w:hAnsi="Times"/>
          <w:color w:val="000000"/>
        </w:rPr>
      </w:pPr>
      <w:r>
        <w:rPr>
          <w:rFonts w:ascii="Times" w:hAnsi="Times"/>
          <w:color w:val="000000" w:themeColor="text1"/>
          <w:lang w:val="en-US"/>
        </w:rPr>
        <w:t>Figure 7.</w:t>
      </w:r>
      <w:r>
        <w:rPr>
          <w:rFonts w:ascii="Times" w:hAnsi="Times"/>
          <w:color w:val="000000" w:themeColor="text1"/>
          <w:lang w:val="en-US"/>
        </w:rPr>
        <w:t>6</w:t>
      </w:r>
      <w:r>
        <w:rPr>
          <w:rFonts w:ascii="Times" w:hAnsi="Times"/>
          <w:color w:val="000000" w:themeColor="text1"/>
          <w:lang w:val="en-US"/>
        </w:rPr>
        <w:tab/>
      </w:r>
      <w:r>
        <w:rPr>
          <w:color w:val="000000" w:themeColor="text1"/>
        </w:rPr>
        <w:t xml:space="preserve">Paired t-test </w:t>
      </w:r>
      <w:r w:rsidR="009420DF">
        <w:rPr>
          <w:color w:val="000000" w:themeColor="text1"/>
        </w:rPr>
        <w:t>gaussian plot</w:t>
      </w:r>
      <w:r w:rsidR="009420DF" w:rsidRPr="008119D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for </w:t>
      </w:r>
      <w:r>
        <w:rPr>
          <w:color w:val="000000" w:themeColor="text1"/>
        </w:rPr>
        <w:t>time utilization</w:t>
      </w:r>
      <w:r>
        <w:rPr>
          <w:rFonts w:ascii="Times" w:hAnsi="Times"/>
          <w:color w:val="000000"/>
        </w:rPr>
        <w:t>...…...</w:t>
      </w:r>
      <w:proofErr w:type="gramStart"/>
      <w:r>
        <w:rPr>
          <w:rFonts w:ascii="Times" w:hAnsi="Times"/>
          <w:color w:val="000000"/>
        </w:rPr>
        <w:t>…</w:t>
      </w:r>
      <w:r w:rsidR="009420DF">
        <w:rPr>
          <w:rFonts w:ascii="Times" w:hAnsi="Times"/>
          <w:color w:val="000000"/>
        </w:rPr>
        <w:t>..</w:t>
      </w:r>
      <w:proofErr w:type="gramEnd"/>
      <w:r>
        <w:rPr>
          <w:rFonts w:ascii="Times" w:hAnsi="Times"/>
          <w:color w:val="000000"/>
        </w:rPr>
        <w:t>………..… 9</w:t>
      </w:r>
      <w:r>
        <w:rPr>
          <w:rFonts w:ascii="Times" w:hAnsi="Times"/>
          <w:color w:val="000000"/>
        </w:rPr>
        <w:t>1</w:t>
      </w:r>
    </w:p>
    <w:p w14:paraId="00021975" w14:textId="58C9AA27" w:rsidR="00EA6A4A" w:rsidRDefault="00EA6A4A" w:rsidP="000D3BD2">
      <w:pPr>
        <w:spacing w:line="360" w:lineRule="auto"/>
        <w:ind w:firstLine="720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/>
        </w:rPr>
        <w:t>Figure 7.7</w:t>
      </w:r>
      <w:r>
        <w:rPr>
          <w:rFonts w:ascii="Times" w:hAnsi="Times"/>
          <w:color w:val="000000"/>
        </w:rPr>
        <w:tab/>
      </w:r>
      <w:r w:rsidRPr="008119D9">
        <w:rPr>
          <w:color w:val="000000" w:themeColor="text1"/>
        </w:rPr>
        <w:t>SUS rating plots for visualization methods</w:t>
      </w:r>
      <w:r>
        <w:rPr>
          <w:color w:val="000000" w:themeColor="text1"/>
        </w:rPr>
        <w:t xml:space="preserve"> ………………………. 94</w:t>
      </w:r>
    </w:p>
    <w:p w14:paraId="31DF2F70" w14:textId="77777777" w:rsidR="00880FE0" w:rsidRDefault="00880FE0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</w:p>
    <w:p w14:paraId="1F4CA265" w14:textId="09DBBADE" w:rsidR="00BE5E54" w:rsidRDefault="00BE5E54" w:rsidP="00430F71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>.1</w:t>
      </w:r>
      <w:r>
        <w:rPr>
          <w:rFonts w:ascii="Times" w:hAnsi="Times"/>
          <w:color w:val="000000" w:themeColor="text1"/>
          <w:lang w:val="en-US"/>
        </w:rPr>
        <w:tab/>
        <w:t>Balanced Latin Squares …………………………………………</w:t>
      </w:r>
      <w:r w:rsidR="00674259">
        <w:rPr>
          <w:rFonts w:ascii="Times" w:hAnsi="Times"/>
          <w:color w:val="000000" w:themeColor="text1"/>
          <w:lang w:val="en-US"/>
        </w:rPr>
        <w:t>. 126</w:t>
      </w:r>
    </w:p>
    <w:p w14:paraId="10350C03" w14:textId="0999BD3B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>.2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Questionnaire </w:t>
      </w:r>
      <w:r w:rsidRPr="00FD5AB3">
        <w:t>Email Screen</w:t>
      </w:r>
      <w:r>
        <w:t xml:space="preserve"> </w:t>
      </w:r>
      <w:r w:rsidR="00674259">
        <w:t>…………………………………</w:t>
      </w:r>
      <w:proofErr w:type="gramStart"/>
      <w:r w:rsidR="00674259">
        <w:t>…</w:t>
      </w:r>
      <w:r w:rsidR="00674259">
        <w:t>..</w:t>
      </w:r>
      <w:proofErr w:type="gramEnd"/>
      <w:r w:rsidR="00674259">
        <w:t xml:space="preserve"> 127</w:t>
      </w:r>
    </w:p>
    <w:p w14:paraId="15D8FFED" w14:textId="3349F178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.3</w:t>
      </w:r>
      <w:r>
        <w:tab/>
      </w:r>
      <w:r w:rsidRPr="00FD5AB3">
        <w:t>Layout of Questionnaire View</w:t>
      </w:r>
      <w:r>
        <w:t xml:space="preserve"> </w:t>
      </w:r>
      <w:r w:rsidR="00674259">
        <w:t>………………………………</w:t>
      </w:r>
      <w:proofErr w:type="gramStart"/>
      <w:r w:rsidR="00674259">
        <w:t>…</w:t>
      </w:r>
      <w:r w:rsidR="00674259">
        <w:t>..</w:t>
      </w:r>
      <w:proofErr w:type="gramEnd"/>
      <w:r w:rsidR="00674259">
        <w:t xml:space="preserve"> 128</w:t>
      </w:r>
    </w:p>
    <w:p w14:paraId="50B49E04" w14:textId="34DB8322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.4</w:t>
      </w:r>
      <w:r>
        <w:tab/>
        <w:t>Module</w:t>
      </w:r>
      <w:r w:rsidRPr="00FD5AB3">
        <w:t xml:space="preserve"> Starter View</w:t>
      </w:r>
      <w:r w:rsidR="00674259">
        <w:t>…………………………………………</w:t>
      </w:r>
      <w:proofErr w:type="gramStart"/>
      <w:r w:rsidR="00674259">
        <w:t>…</w:t>
      </w:r>
      <w:r w:rsidR="00674259">
        <w:t>..</w:t>
      </w:r>
      <w:proofErr w:type="gramEnd"/>
      <w:r w:rsidR="00674259">
        <w:t xml:space="preserve"> 128</w:t>
      </w:r>
    </w:p>
    <w:p w14:paraId="18B385EE" w14:textId="676230CC" w:rsidR="00BE5E54" w:rsidRDefault="00BE5E54" w:rsidP="00430F71">
      <w:pPr>
        <w:spacing w:line="360" w:lineRule="auto"/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.5</w:t>
      </w:r>
      <w:r>
        <w:tab/>
        <w:t>Sample Question ………………………………………………</w:t>
      </w:r>
      <w:r w:rsidR="00674259">
        <w:t>... 129</w:t>
      </w:r>
    </w:p>
    <w:p w14:paraId="421371BC" w14:textId="1F29E210" w:rsidR="00BE5E54" w:rsidRDefault="00BE5E54" w:rsidP="00430F71">
      <w:pPr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.6</w:t>
      </w:r>
      <w:r>
        <w:tab/>
      </w:r>
      <w:r w:rsidRPr="00200B75">
        <w:rPr>
          <w:color w:val="000000" w:themeColor="text1"/>
        </w:rPr>
        <w:t xml:space="preserve">Question-Answer Identification </w:t>
      </w:r>
      <w:proofErr w:type="gramStart"/>
      <w:r w:rsidR="0085125F">
        <w:rPr>
          <w:color w:val="000000" w:themeColor="text1"/>
        </w:rPr>
        <w:t>on  CA</w:t>
      </w:r>
      <w:proofErr w:type="gramEnd"/>
      <w:r w:rsidR="0085125F">
        <w:rPr>
          <w:color w:val="000000" w:themeColor="text1"/>
        </w:rPr>
        <w:t xml:space="preserve"> + Bubble </w:t>
      </w:r>
      <w:r w:rsidR="0071201A">
        <w:rPr>
          <w:color w:val="000000" w:themeColor="text1"/>
        </w:rPr>
        <w:t>……………</w:t>
      </w:r>
      <w:r w:rsidR="0071201A">
        <w:rPr>
          <w:color w:val="000000" w:themeColor="text1"/>
        </w:rPr>
        <w:t>... 130</w:t>
      </w:r>
    </w:p>
    <w:p w14:paraId="45F30625" w14:textId="462164CF" w:rsidR="00BE5E54" w:rsidRDefault="00BE5E54" w:rsidP="00430F71">
      <w:pPr>
        <w:spacing w:line="360" w:lineRule="auto"/>
      </w:pPr>
      <w:r>
        <w:rPr>
          <w:rFonts w:ascii="Times" w:hAnsi="Times"/>
          <w:color w:val="000000" w:themeColor="text1"/>
          <w:lang w:val="en-US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rFonts w:ascii="Times" w:hAnsi="Times"/>
          <w:color w:val="000000" w:themeColor="text1"/>
          <w:lang w:val="en-US"/>
        </w:rPr>
        <w:t xml:space="preserve">.7 </w:t>
      </w:r>
      <w:r>
        <w:rPr>
          <w:rFonts w:ascii="Times" w:hAnsi="Times"/>
          <w:color w:val="000000" w:themeColor="text1"/>
          <w:lang w:val="en-US"/>
        </w:rPr>
        <w:tab/>
      </w:r>
      <w:r>
        <w:t xml:space="preserve">CA + Bubble Questionnaire UI </w:t>
      </w:r>
      <w:r w:rsidR="0071201A">
        <w:t>……………………………</w:t>
      </w:r>
      <w:r w:rsidR="0071201A">
        <w:t>…… 131</w:t>
      </w:r>
    </w:p>
    <w:p w14:paraId="667EB31D" w14:textId="5177090B" w:rsidR="00BE5E54" w:rsidRDefault="00BE5E54" w:rsidP="0085125F">
      <w:pPr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.8</w:t>
      </w:r>
      <w:r>
        <w:tab/>
      </w:r>
      <w:r w:rsidRPr="001C5A22">
        <w:rPr>
          <w:color w:val="000000" w:themeColor="text1"/>
        </w:rPr>
        <w:t>Questions o</w:t>
      </w:r>
      <w:r>
        <w:rPr>
          <w:color w:val="000000" w:themeColor="text1"/>
        </w:rPr>
        <w:t xml:space="preserve">n CA + Bubble </w:t>
      </w:r>
      <w:r w:rsidR="0071201A">
        <w:rPr>
          <w:color w:val="000000" w:themeColor="text1"/>
        </w:rPr>
        <w:t>…………………………………</w:t>
      </w:r>
      <w:proofErr w:type="gramStart"/>
      <w:r w:rsidR="0071201A">
        <w:rPr>
          <w:color w:val="000000" w:themeColor="text1"/>
        </w:rPr>
        <w:t>…..</w:t>
      </w:r>
      <w:proofErr w:type="gramEnd"/>
      <w:r w:rsidR="0071201A">
        <w:rPr>
          <w:color w:val="000000" w:themeColor="text1"/>
        </w:rPr>
        <w:t xml:space="preserve"> 132</w:t>
      </w:r>
    </w:p>
    <w:p w14:paraId="747AF1C6" w14:textId="273202B9" w:rsidR="0085125F" w:rsidRDefault="0085125F" w:rsidP="00A2157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.9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 xml:space="preserve">Question-Answer Identification </w:t>
      </w:r>
      <w:r>
        <w:rPr>
          <w:color w:val="000000" w:themeColor="text1"/>
        </w:rPr>
        <w:t xml:space="preserve">on VSUP + Bubble </w:t>
      </w:r>
      <w:r w:rsidR="0071201A">
        <w:rPr>
          <w:color w:val="000000" w:themeColor="text1"/>
        </w:rPr>
        <w:t>…………</w:t>
      </w:r>
      <w:r w:rsidR="0071201A">
        <w:rPr>
          <w:color w:val="000000" w:themeColor="text1"/>
        </w:rPr>
        <w:t>... 133</w:t>
      </w:r>
    </w:p>
    <w:p w14:paraId="5453F616" w14:textId="2D366439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.10</w:t>
      </w:r>
      <w:r>
        <w:rPr>
          <w:color w:val="000000" w:themeColor="text1"/>
        </w:rPr>
        <w:tab/>
      </w:r>
      <w:r w:rsidRPr="0070208B">
        <w:t xml:space="preserve">VSUP + Bubble </w:t>
      </w:r>
      <w:r>
        <w:rPr>
          <w:color w:val="000000" w:themeColor="text1"/>
        </w:rPr>
        <w:t xml:space="preserve">Questionnaire UI </w:t>
      </w:r>
      <w:r w:rsidR="0071201A">
        <w:rPr>
          <w:color w:val="000000" w:themeColor="text1"/>
        </w:rPr>
        <w:t>…………………………</w:t>
      </w:r>
      <w:r w:rsidR="0071201A">
        <w:rPr>
          <w:color w:val="000000" w:themeColor="text1"/>
        </w:rPr>
        <w:t>…... 134</w:t>
      </w:r>
      <w:r>
        <w:rPr>
          <w:color w:val="000000" w:themeColor="text1"/>
        </w:rPr>
        <w:tab/>
      </w:r>
    </w:p>
    <w:p w14:paraId="29B23CB1" w14:textId="61F7282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rFonts w:ascii="Times" w:hAnsi="Times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.11</w:t>
      </w:r>
      <w:r>
        <w:rPr>
          <w:color w:val="000000" w:themeColor="text1"/>
        </w:rPr>
        <w:tab/>
      </w:r>
      <w:r>
        <w:rPr>
          <w:rFonts w:ascii="Times" w:hAnsi="Times"/>
        </w:rPr>
        <w:t xml:space="preserve">Questions on VSUP + Bubble </w:t>
      </w:r>
      <w:r w:rsidR="0071201A">
        <w:rPr>
          <w:rFonts w:ascii="Times" w:hAnsi="Times"/>
        </w:rPr>
        <w:t>………………………………</w:t>
      </w:r>
      <w:proofErr w:type="gramStart"/>
      <w:r w:rsidR="0071201A">
        <w:rPr>
          <w:rFonts w:ascii="Times" w:hAnsi="Times"/>
        </w:rPr>
        <w:t>…..</w:t>
      </w:r>
      <w:proofErr w:type="gramEnd"/>
      <w:r w:rsidR="0071201A">
        <w:rPr>
          <w:rFonts w:ascii="Times" w:hAnsi="Times"/>
        </w:rPr>
        <w:t xml:space="preserve"> 135</w:t>
      </w:r>
    </w:p>
    <w:p w14:paraId="74AA2608" w14:textId="72D470A7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.12 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CA + Grid </w:t>
      </w:r>
      <w:r w:rsidR="0071201A">
        <w:rPr>
          <w:color w:val="000000" w:themeColor="text1"/>
        </w:rPr>
        <w:t>………………</w:t>
      </w:r>
      <w:r w:rsidR="0071201A">
        <w:rPr>
          <w:color w:val="000000" w:themeColor="text1"/>
        </w:rPr>
        <w:t>… 136</w:t>
      </w:r>
    </w:p>
    <w:p w14:paraId="417B5FAA" w14:textId="0767A978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.13</w:t>
      </w:r>
      <w:r>
        <w:rPr>
          <w:color w:val="000000" w:themeColor="text1"/>
        </w:rPr>
        <w:tab/>
      </w:r>
      <w:r>
        <w:t xml:space="preserve">CA + Grid Questionnaire UI </w:t>
      </w:r>
      <w:r w:rsidR="0071201A">
        <w:t>…………………………………</w:t>
      </w:r>
      <w:r w:rsidR="0071201A">
        <w:t>… 137</w:t>
      </w:r>
    </w:p>
    <w:p w14:paraId="62D065E6" w14:textId="70132255" w:rsidR="0085125F" w:rsidRDefault="0085125F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t>.14</w:t>
      </w:r>
      <w:r>
        <w:tab/>
      </w:r>
      <w:r w:rsidRPr="003675BA">
        <w:rPr>
          <w:color w:val="000000" w:themeColor="text1"/>
        </w:rPr>
        <w:t>Questions on CA + Grid</w:t>
      </w:r>
      <w:r>
        <w:rPr>
          <w:color w:val="000000" w:themeColor="text1"/>
        </w:rPr>
        <w:t xml:space="preserve"> </w:t>
      </w:r>
      <w:r w:rsidR="0071201A">
        <w:rPr>
          <w:color w:val="000000" w:themeColor="text1"/>
        </w:rPr>
        <w:t>……………………………………</w:t>
      </w:r>
      <w:r w:rsidR="0071201A">
        <w:rPr>
          <w:color w:val="000000" w:themeColor="text1"/>
        </w:rPr>
        <w:t>…... 138</w:t>
      </w:r>
    </w:p>
    <w:p w14:paraId="62CAC8DD" w14:textId="40CB6711" w:rsidR="0085125F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.15</w:t>
      </w:r>
      <w:r>
        <w:rPr>
          <w:color w:val="000000" w:themeColor="text1"/>
        </w:rPr>
        <w:tab/>
      </w:r>
      <w:r w:rsidRPr="00D9452A">
        <w:rPr>
          <w:color w:val="000000" w:themeColor="text1"/>
        </w:rPr>
        <w:t>Question-Answer Identification</w:t>
      </w:r>
      <w:r>
        <w:rPr>
          <w:color w:val="000000" w:themeColor="text1"/>
        </w:rPr>
        <w:t xml:space="preserve"> on VSUP + Grid </w:t>
      </w:r>
      <w:r w:rsidR="0071201A">
        <w:rPr>
          <w:color w:val="000000" w:themeColor="text1"/>
        </w:rPr>
        <w:t>……………</w:t>
      </w:r>
      <w:r w:rsidR="0071201A">
        <w:rPr>
          <w:color w:val="000000" w:themeColor="text1"/>
        </w:rPr>
        <w:t>... 139</w:t>
      </w:r>
    </w:p>
    <w:p w14:paraId="176025F6" w14:textId="1E966076" w:rsidR="004343E7" w:rsidRDefault="004343E7" w:rsidP="0085125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 xml:space="preserve">.16 </w:t>
      </w:r>
      <w:r>
        <w:rPr>
          <w:color w:val="000000" w:themeColor="text1"/>
        </w:rPr>
        <w:tab/>
      </w:r>
      <w:r>
        <w:t xml:space="preserve">VSUP + Grid Questionnaire UI </w:t>
      </w:r>
      <w:r w:rsidR="0071201A">
        <w:t>……………………………</w:t>
      </w:r>
      <w:r w:rsidR="0071201A">
        <w:t>…... 140</w:t>
      </w:r>
    </w:p>
    <w:p w14:paraId="7DF30DEF" w14:textId="275E837E" w:rsidR="004343E7" w:rsidRDefault="004343E7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  <w:t xml:space="preserve">Figure </w:t>
      </w:r>
      <w:r w:rsidR="009E1A63">
        <w:rPr>
          <w:rFonts w:ascii="Times" w:hAnsi="Times"/>
          <w:color w:val="000000" w:themeColor="text1"/>
          <w:lang w:val="en-US"/>
        </w:rPr>
        <w:t>E</w:t>
      </w:r>
      <w:r>
        <w:rPr>
          <w:color w:val="000000" w:themeColor="text1"/>
        </w:rPr>
        <w:t>.17</w:t>
      </w:r>
      <w:r>
        <w:rPr>
          <w:color w:val="000000" w:themeColor="text1"/>
        </w:rPr>
        <w:tab/>
      </w:r>
      <w:r w:rsidRPr="00A21577">
        <w:rPr>
          <w:color w:val="000000" w:themeColor="text1"/>
        </w:rPr>
        <w:t xml:space="preserve">Questions on VSUP + Grid </w:t>
      </w:r>
      <w:r w:rsidR="0071201A" w:rsidRPr="00A21577">
        <w:rPr>
          <w:color w:val="000000" w:themeColor="text1"/>
        </w:rPr>
        <w:t>………………………………</w:t>
      </w:r>
      <w:r w:rsidR="0071201A">
        <w:rPr>
          <w:color w:val="000000" w:themeColor="text1"/>
        </w:rPr>
        <w:t>…</w:t>
      </w:r>
      <w:proofErr w:type="gramStart"/>
      <w:r w:rsidR="0071201A">
        <w:rPr>
          <w:color w:val="000000" w:themeColor="text1"/>
        </w:rPr>
        <w:t>…</w:t>
      </w:r>
      <w:r w:rsidR="0071201A">
        <w:rPr>
          <w:color w:val="000000" w:themeColor="text1"/>
        </w:rPr>
        <w:t>..</w:t>
      </w:r>
      <w:proofErr w:type="gramEnd"/>
      <w:r w:rsidR="0071201A">
        <w:rPr>
          <w:color w:val="000000" w:themeColor="text1"/>
        </w:rPr>
        <w:t xml:space="preserve"> 141</w:t>
      </w:r>
    </w:p>
    <w:p w14:paraId="2F4180A2" w14:textId="77777777" w:rsidR="0071201A" w:rsidRDefault="0071201A" w:rsidP="00A21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</w:p>
    <w:p w14:paraId="0BEA6B61" w14:textId="1AAE3955" w:rsidR="0071201A" w:rsidRDefault="00BE5E54" w:rsidP="00712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6"/>
        </w:tabs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71201A">
        <w:rPr>
          <w:color w:val="000000" w:themeColor="text1"/>
        </w:rPr>
        <w:t xml:space="preserve">Figure </w:t>
      </w:r>
      <w:r w:rsidR="0071201A">
        <w:rPr>
          <w:rFonts w:ascii="Times" w:hAnsi="Times"/>
          <w:color w:val="000000" w:themeColor="text1"/>
          <w:lang w:val="en-US"/>
        </w:rPr>
        <w:t>G</w:t>
      </w:r>
      <w:r w:rsidR="0071201A">
        <w:rPr>
          <w:color w:val="000000" w:themeColor="text1"/>
        </w:rPr>
        <w:t>.1</w:t>
      </w:r>
      <w:r w:rsidR="0071201A">
        <w:rPr>
          <w:color w:val="000000" w:themeColor="text1"/>
        </w:rPr>
        <w:tab/>
      </w:r>
      <w:r w:rsidR="0071201A">
        <w:rPr>
          <w:color w:val="000000" w:themeColor="text1"/>
        </w:rPr>
        <w:t>Amazon Gift Card Sample</w:t>
      </w:r>
      <w:r w:rsidR="0071201A" w:rsidRPr="00A21577">
        <w:rPr>
          <w:color w:val="000000" w:themeColor="text1"/>
        </w:rPr>
        <w:t xml:space="preserve"> </w:t>
      </w:r>
      <w:r w:rsidR="0071201A" w:rsidRPr="00A21577">
        <w:rPr>
          <w:color w:val="000000" w:themeColor="text1"/>
        </w:rPr>
        <w:t>………………………………</w:t>
      </w:r>
      <w:r w:rsidR="0071201A">
        <w:rPr>
          <w:color w:val="000000" w:themeColor="text1"/>
        </w:rPr>
        <w:t>…</w:t>
      </w:r>
      <w:proofErr w:type="gramStart"/>
      <w:r w:rsidR="0071201A">
        <w:rPr>
          <w:color w:val="000000" w:themeColor="text1"/>
        </w:rPr>
        <w:t>…</w:t>
      </w:r>
      <w:r w:rsidR="0071201A">
        <w:rPr>
          <w:color w:val="000000" w:themeColor="text1"/>
        </w:rPr>
        <w:t>..</w:t>
      </w:r>
      <w:proofErr w:type="gramEnd"/>
      <w:r w:rsidR="0071201A">
        <w:rPr>
          <w:color w:val="000000" w:themeColor="text1"/>
        </w:rPr>
        <w:t xml:space="preserve"> 1</w:t>
      </w:r>
      <w:r w:rsidR="0071201A">
        <w:rPr>
          <w:color w:val="000000" w:themeColor="text1"/>
        </w:rPr>
        <w:t>50</w:t>
      </w:r>
    </w:p>
    <w:p w14:paraId="151AC871" w14:textId="3B262096" w:rsidR="00BE5E54" w:rsidRDefault="00BE5E54" w:rsidP="0085125F">
      <w:pPr>
        <w:spacing w:line="360" w:lineRule="auto"/>
      </w:pPr>
    </w:p>
    <w:p w14:paraId="5A3B2A0D" w14:textId="2A6B8E58" w:rsidR="00BE5E54" w:rsidRDefault="00BE5E54" w:rsidP="0085125F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tab/>
      </w:r>
    </w:p>
    <w:p w14:paraId="1F1760BD" w14:textId="0B9BCCF5" w:rsidR="00410F5A" w:rsidRPr="004343E7" w:rsidRDefault="001F2935" w:rsidP="00A21577">
      <w:pPr>
        <w:rPr>
          <w:rFonts w:ascii="Times" w:hAnsi="Times"/>
          <w:b/>
          <w:bCs/>
          <w:color w:val="000000" w:themeColor="text1"/>
          <w:lang w:val="en-US"/>
        </w:rPr>
      </w:pPr>
      <w:r w:rsidRPr="004343E7">
        <w:rPr>
          <w:rFonts w:ascii="Times" w:hAnsi="Times"/>
          <w:b/>
          <w:bCs/>
          <w:color w:val="000000" w:themeColor="text1"/>
          <w:lang w:val="en-US"/>
        </w:rPr>
        <w:lastRenderedPageBreak/>
        <w:t>List of Algorithms</w:t>
      </w:r>
    </w:p>
    <w:p w14:paraId="11719DA7" w14:textId="4D0E12A6" w:rsidR="00410F5A" w:rsidRPr="00AC4779" w:rsidRDefault="001F2935" w:rsidP="00A21577">
      <w:pPr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</w:p>
    <w:p w14:paraId="1756A8E3" w14:textId="14990DE8" w:rsidR="00430F71" w:rsidRDefault="004343E7" w:rsidP="00BB7AB3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3.1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Pr="005764AB">
        <w:rPr>
          <w:rFonts w:ascii="Times" w:hAnsi="Times"/>
          <w:color w:val="000000" w:themeColor="text1"/>
          <w:lang w:val="en-US"/>
        </w:rPr>
        <w:t>MLP Model</w:t>
      </w:r>
      <w:r>
        <w:rPr>
          <w:rFonts w:ascii="Times" w:hAnsi="Times"/>
          <w:color w:val="000000" w:themeColor="text1"/>
          <w:lang w:val="en-US"/>
        </w:rPr>
        <w:t xml:space="preserve"> ……………………………………………</w:t>
      </w:r>
      <w:proofErr w:type="gramStart"/>
      <w:r>
        <w:rPr>
          <w:rFonts w:ascii="Times" w:hAnsi="Times"/>
          <w:color w:val="000000" w:themeColor="text1"/>
          <w:lang w:val="en-US"/>
        </w:rPr>
        <w:t>…</w:t>
      </w:r>
      <w:r w:rsidR="005C08B9">
        <w:rPr>
          <w:rFonts w:ascii="Times" w:hAnsi="Times"/>
          <w:color w:val="000000" w:themeColor="text1"/>
          <w:lang w:val="en-US"/>
        </w:rPr>
        <w:t>..</w:t>
      </w:r>
      <w:proofErr w:type="gramEnd"/>
      <w:r>
        <w:rPr>
          <w:rFonts w:ascii="Times" w:hAnsi="Times"/>
          <w:color w:val="000000" w:themeColor="text1"/>
          <w:lang w:val="en-US"/>
        </w:rPr>
        <w:t>…</w:t>
      </w:r>
      <w:r w:rsidR="005C08B9">
        <w:rPr>
          <w:rFonts w:ascii="Times" w:hAnsi="Times"/>
          <w:color w:val="000000" w:themeColor="text1"/>
          <w:lang w:val="en-US"/>
        </w:rPr>
        <w:t xml:space="preserve"> 37</w:t>
      </w:r>
    </w:p>
    <w:p w14:paraId="71C753D1" w14:textId="4EB72BA9" w:rsidR="0025729D" w:rsidRDefault="0025729D" w:rsidP="00BB7AB3">
      <w:pPr>
        <w:autoSpaceDE w:val="0"/>
        <w:autoSpaceDN w:val="0"/>
        <w:adjustRightInd w:val="0"/>
        <w:spacing w:line="360" w:lineRule="auto"/>
        <w:rPr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</w:r>
      <w:r w:rsidR="004343E7">
        <w:rPr>
          <w:rFonts w:ascii="Times" w:hAnsi="Times"/>
          <w:color w:val="000000" w:themeColor="text1"/>
          <w:lang w:val="en-US"/>
        </w:rPr>
        <w:t>Algorithm 3.2</w:t>
      </w:r>
      <w:r w:rsidR="004343E7"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 </w:t>
      </w:r>
      <w:r w:rsidR="004343E7" w:rsidRPr="00D24931">
        <w:rPr>
          <w:color w:val="000000" w:themeColor="text1"/>
          <w:lang w:val="en-US"/>
        </w:rPr>
        <w:t>CNN Model</w:t>
      </w:r>
      <w:r w:rsidR="004343E7">
        <w:rPr>
          <w:color w:val="000000" w:themeColor="text1"/>
          <w:lang w:val="en-US"/>
        </w:rPr>
        <w:t xml:space="preserve"> ………………………………………………</w:t>
      </w:r>
      <w:proofErr w:type="gramStart"/>
      <w:r w:rsidR="004343E7">
        <w:rPr>
          <w:color w:val="000000" w:themeColor="text1"/>
          <w:lang w:val="en-US"/>
        </w:rPr>
        <w:t>…</w:t>
      </w:r>
      <w:r w:rsidR="005C08B9">
        <w:rPr>
          <w:color w:val="000000" w:themeColor="text1"/>
          <w:lang w:val="en-US"/>
        </w:rPr>
        <w:t>..</w:t>
      </w:r>
      <w:proofErr w:type="gramEnd"/>
      <w:r w:rsidR="005C08B9">
        <w:rPr>
          <w:color w:val="000000" w:themeColor="text1"/>
          <w:lang w:val="en-US"/>
        </w:rPr>
        <w:t xml:space="preserve"> 39</w:t>
      </w:r>
    </w:p>
    <w:p w14:paraId="46CAF3E1" w14:textId="6412DCF1" w:rsid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Algorithm 3.3    </w:t>
      </w:r>
      <w:r w:rsidR="00C54E8C">
        <w:rPr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LSTM</w:t>
      </w:r>
      <w:r w:rsidRPr="002E48C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 xml:space="preserve">Model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………………………………………………</w:t>
      </w:r>
      <w:r w:rsidR="005C08B9">
        <w:rPr>
          <w:rFonts w:ascii="Times" w:hAnsi="Times"/>
          <w:color w:val="000000" w:themeColor="text1"/>
          <w:lang w:val="en-US"/>
        </w:rPr>
        <w:t>…. 41</w:t>
      </w:r>
    </w:p>
    <w:p w14:paraId="52496B2F" w14:textId="42B2EEA1" w:rsidR="004343E7" w:rsidRDefault="004343E7" w:rsidP="004343E7">
      <w:pPr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3.4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</w:rPr>
        <w:t xml:space="preserve">ARIMA Model </w:t>
      </w:r>
      <w:r w:rsidR="005C08B9">
        <w:rPr>
          <w:rFonts w:ascii="Times" w:hAnsi="Times"/>
          <w:color w:val="000000" w:themeColor="text1"/>
        </w:rPr>
        <w:t>……………………………………………</w:t>
      </w:r>
      <w:r w:rsidR="005C08B9">
        <w:rPr>
          <w:rFonts w:ascii="Times" w:hAnsi="Times"/>
          <w:color w:val="000000" w:themeColor="text1"/>
        </w:rPr>
        <w:t>…... 43</w:t>
      </w:r>
    </w:p>
    <w:p w14:paraId="6958579D" w14:textId="65797199" w:rsidR="004343E7" w:rsidRPr="004343E7" w:rsidRDefault="004343E7" w:rsidP="004343E7">
      <w:pPr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rFonts w:ascii="Times" w:hAnsi="Times"/>
          <w:color w:val="000000" w:themeColor="text1"/>
          <w:lang w:val="en-US"/>
        </w:rPr>
        <w:tab/>
        <w:t>Algorithm 3.5</w:t>
      </w:r>
      <w:r>
        <w:rPr>
          <w:rFonts w:ascii="Times" w:hAnsi="Times"/>
          <w:color w:val="000000" w:themeColor="text1"/>
          <w:lang w:val="en-US"/>
        </w:rPr>
        <w:tab/>
        <w:t xml:space="preserve">  </w:t>
      </w:r>
      <w:r w:rsidR="00C54E8C">
        <w:rPr>
          <w:rFonts w:ascii="Times" w:hAnsi="Times"/>
          <w:color w:val="000000" w:themeColor="text1"/>
          <w:lang w:val="en-US"/>
        </w:rPr>
        <w:t xml:space="preserve"> </w:t>
      </w:r>
      <w:r>
        <w:rPr>
          <w:rFonts w:ascii="Times" w:hAnsi="Times"/>
          <w:color w:val="000000" w:themeColor="text1"/>
          <w:lang w:val="en-US"/>
        </w:rPr>
        <w:t>C</w:t>
      </w:r>
      <w:r w:rsidRPr="002E48C9">
        <w:rPr>
          <w:rFonts w:ascii="Times" w:hAnsi="Times"/>
          <w:color w:val="000000" w:themeColor="text1"/>
          <w:lang w:val="en-US"/>
        </w:rPr>
        <w:t>alculate uncertainty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</w:t>
      </w:r>
      <w:proofErr w:type="gramStart"/>
      <w:r w:rsidR="005C08B9">
        <w:rPr>
          <w:rFonts w:ascii="Times" w:hAnsi="Times"/>
          <w:color w:val="000000" w:themeColor="text1"/>
          <w:lang w:val="en-US"/>
        </w:rPr>
        <w:t>…..</w:t>
      </w:r>
      <w:proofErr w:type="gramEnd"/>
      <w:r w:rsidR="005C08B9">
        <w:rPr>
          <w:rFonts w:ascii="Times" w:hAnsi="Times"/>
          <w:color w:val="000000" w:themeColor="text1"/>
          <w:lang w:val="en-US"/>
        </w:rPr>
        <w:t xml:space="preserve"> 44</w:t>
      </w:r>
    </w:p>
    <w:p w14:paraId="220B7982" w14:textId="7F07F5FC" w:rsidR="00687776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  <w:lang w:val="en-US"/>
        </w:rPr>
      </w:pPr>
      <w:r>
        <w:rPr>
          <w:lang w:val="en-US"/>
        </w:rPr>
        <w:tab/>
        <w:t>Algorithm 3.6</w:t>
      </w:r>
      <w:r>
        <w:rPr>
          <w:lang w:val="en-US"/>
        </w:rPr>
        <w:tab/>
        <w:t xml:space="preserve">   </w:t>
      </w:r>
      <w:r>
        <w:rPr>
          <w:rFonts w:ascii="Times" w:hAnsi="Times"/>
          <w:color w:val="000000" w:themeColor="text1"/>
          <w:lang w:val="en-US"/>
        </w:rPr>
        <w:t>D</w:t>
      </w:r>
      <w:r w:rsidRPr="002E48C9">
        <w:rPr>
          <w:rFonts w:ascii="Times" w:hAnsi="Times"/>
          <w:color w:val="000000" w:themeColor="text1"/>
          <w:lang w:val="en-US"/>
        </w:rPr>
        <w:t>ata scaling</w:t>
      </w:r>
      <w:r>
        <w:rPr>
          <w:rFonts w:ascii="Times" w:hAnsi="Times"/>
          <w:color w:val="000000" w:themeColor="text1"/>
          <w:lang w:val="en-US"/>
        </w:rPr>
        <w:t xml:space="preserve"> </w:t>
      </w:r>
      <w:r w:rsidR="005C08B9">
        <w:rPr>
          <w:rFonts w:ascii="Times" w:hAnsi="Times"/>
          <w:color w:val="000000" w:themeColor="text1"/>
          <w:lang w:val="en-US"/>
        </w:rPr>
        <w:t>…………………………………………………</w:t>
      </w:r>
      <w:r w:rsidR="005C08B9">
        <w:rPr>
          <w:rFonts w:ascii="Times" w:hAnsi="Times"/>
          <w:color w:val="000000" w:themeColor="text1"/>
          <w:lang w:val="en-US"/>
        </w:rPr>
        <w:t>… 44</w:t>
      </w:r>
    </w:p>
    <w:p w14:paraId="1DC4F28E" w14:textId="6F74CAF7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lang w:val="en-US"/>
        </w:rPr>
        <w:tab/>
        <w:t>Algorithm 4.1</w:t>
      </w:r>
      <w:r>
        <w:rPr>
          <w:rFonts w:ascii="Times" w:hAnsi="Times"/>
          <w:color w:val="000000" w:themeColor="text1"/>
          <w:lang w:val="en-US"/>
        </w:rPr>
        <w:tab/>
        <w:t xml:space="preserve">   </w:t>
      </w:r>
      <w:r>
        <w:rPr>
          <w:rFonts w:ascii="Times" w:hAnsi="Times"/>
          <w:color w:val="000000" w:themeColor="text1"/>
        </w:rPr>
        <w:t xml:space="preserve">CA Construction Formula </w:t>
      </w:r>
      <w:r w:rsidR="005C08B9">
        <w:rPr>
          <w:rFonts w:ascii="Times" w:hAnsi="Times"/>
          <w:color w:val="000000" w:themeColor="text1"/>
        </w:rPr>
        <w:t>…………………………………</w:t>
      </w:r>
      <w:proofErr w:type="gramStart"/>
      <w:r w:rsidR="005C08B9">
        <w:rPr>
          <w:rFonts w:ascii="Times" w:hAnsi="Times"/>
          <w:color w:val="000000" w:themeColor="text1"/>
        </w:rPr>
        <w:t>…</w:t>
      </w:r>
      <w:r w:rsidR="005C08B9">
        <w:rPr>
          <w:rFonts w:ascii="Times" w:hAnsi="Times"/>
          <w:color w:val="000000" w:themeColor="text1"/>
        </w:rPr>
        <w:t>..</w:t>
      </w:r>
      <w:proofErr w:type="gramEnd"/>
      <w:r w:rsidR="005C08B9">
        <w:rPr>
          <w:rFonts w:ascii="Times" w:hAnsi="Times"/>
          <w:color w:val="000000" w:themeColor="text1"/>
        </w:rPr>
        <w:t xml:space="preserve"> 48</w:t>
      </w:r>
    </w:p>
    <w:p w14:paraId="40D798BB" w14:textId="59DEDC5D" w:rsidR="00C54E8C" w:rsidRDefault="00C54E8C" w:rsidP="004343E7">
      <w:pPr>
        <w:autoSpaceDE w:val="0"/>
        <w:autoSpaceDN w:val="0"/>
        <w:adjustRightInd w:val="0"/>
        <w:spacing w:line="360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  <w:t>Algorithm 4.2</w:t>
      </w:r>
      <w:r>
        <w:rPr>
          <w:rFonts w:ascii="Times" w:hAnsi="Times"/>
          <w:color w:val="000000" w:themeColor="text1"/>
        </w:rPr>
        <w:tab/>
        <w:t xml:space="preserve">   </w:t>
      </w:r>
      <w:r w:rsidRPr="002632F7">
        <w:rPr>
          <w:rFonts w:ascii="Times" w:hAnsi="Times"/>
          <w:color w:val="000000" w:themeColor="text1"/>
        </w:rPr>
        <w:t xml:space="preserve">Pattern </w:t>
      </w:r>
      <w:r>
        <w:rPr>
          <w:rFonts w:ascii="Times" w:hAnsi="Times"/>
          <w:color w:val="000000" w:themeColor="text1"/>
        </w:rPr>
        <w:t xml:space="preserve">Generation </w:t>
      </w:r>
      <w:r w:rsidR="005C08B9">
        <w:rPr>
          <w:rFonts w:ascii="Times" w:hAnsi="Times"/>
          <w:color w:val="000000" w:themeColor="text1"/>
        </w:rPr>
        <w:t>…………………………………………</w:t>
      </w:r>
      <w:proofErr w:type="gramStart"/>
      <w:r w:rsidR="005C08B9">
        <w:rPr>
          <w:rFonts w:ascii="Times" w:hAnsi="Times"/>
          <w:color w:val="000000" w:themeColor="text1"/>
        </w:rPr>
        <w:t>…..</w:t>
      </w:r>
      <w:proofErr w:type="gramEnd"/>
      <w:r w:rsidR="005C08B9">
        <w:rPr>
          <w:rFonts w:ascii="Times" w:hAnsi="Times"/>
          <w:color w:val="000000" w:themeColor="text1"/>
        </w:rPr>
        <w:t xml:space="preserve"> 53</w:t>
      </w:r>
    </w:p>
    <w:p w14:paraId="1E57B58F" w14:textId="55B8C7E8" w:rsidR="00C54E8C" w:rsidRDefault="00C54E8C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  <w:r>
        <w:rPr>
          <w:rFonts w:ascii="Times" w:hAnsi="Times"/>
          <w:color w:val="000000" w:themeColor="text1"/>
        </w:rPr>
        <w:tab/>
        <w:t>Algorithm 4.3</w:t>
      </w:r>
      <w:r>
        <w:rPr>
          <w:rFonts w:ascii="Times" w:hAnsi="Times"/>
          <w:color w:val="000000" w:themeColor="text1"/>
        </w:rPr>
        <w:tab/>
        <w:t xml:space="preserve">   Texture Generation </w:t>
      </w:r>
      <w:r w:rsidR="005C08B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……………………………………………</w:t>
      </w:r>
      <w:r w:rsidR="005C08B9"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  <w:t>… 54</w:t>
      </w:r>
    </w:p>
    <w:p w14:paraId="127FC246" w14:textId="4A4CB612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BF1A4AE" w14:textId="13386CF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76B891F2" w14:textId="1DB17BE4" w:rsidR="001B7CBE" w:rsidRDefault="001B7CBE" w:rsidP="00BB7AB3">
      <w:pPr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p w14:paraId="6E5366E9" w14:textId="045C86A7" w:rsidR="00B82076" w:rsidRPr="002E48C9" w:rsidRDefault="00B82076" w:rsidP="00FB152F">
      <w:pPr>
        <w:rPr>
          <w:lang w:val="en-US"/>
        </w:rPr>
      </w:pPr>
    </w:p>
    <w:p w14:paraId="47BF66DE" w14:textId="77777777" w:rsidR="001B7CBE" w:rsidRPr="00BB7AB3" w:rsidRDefault="001B7CBE" w:rsidP="00347782">
      <w:pPr>
        <w:autoSpaceDE w:val="0"/>
        <w:autoSpaceDN w:val="0"/>
        <w:adjustRightInd w:val="0"/>
        <w:spacing w:line="360" w:lineRule="auto"/>
        <w:jc w:val="both"/>
        <w:rPr>
          <w:rFonts w:ascii="Times" w:hAnsi="Times"/>
          <w:color w:val="000000" w:themeColor="text1"/>
          <w:sz w:val="23"/>
          <w:szCs w:val="23"/>
          <w:shd w:val="clear" w:color="auto" w:fill="FFFFFF"/>
          <w:lang w:val="en-US"/>
        </w:rPr>
      </w:pPr>
    </w:p>
    <w:sectPr w:rsidR="001B7CBE" w:rsidRPr="00BB7AB3" w:rsidSect="00347782">
      <w:headerReference w:type="default" r:id="rId10"/>
      <w:pgSz w:w="11906" w:h="16838"/>
      <w:pgMar w:top="1440" w:right="1440" w:bottom="1440" w:left="1440" w:header="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C407" w14:textId="77777777" w:rsidR="00C332F1" w:rsidRDefault="00C332F1" w:rsidP="002C2CD3">
      <w:r>
        <w:separator/>
      </w:r>
    </w:p>
  </w:endnote>
  <w:endnote w:type="continuationSeparator" w:id="0">
    <w:p w14:paraId="06D257B1" w14:textId="77777777" w:rsidR="00C332F1" w:rsidRDefault="00C332F1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8CC1" w14:textId="77777777" w:rsidR="00C332F1" w:rsidRDefault="00C332F1" w:rsidP="002C2CD3">
      <w:r>
        <w:separator/>
      </w:r>
    </w:p>
  </w:footnote>
  <w:footnote w:type="continuationSeparator" w:id="0">
    <w:p w14:paraId="75C878D4" w14:textId="77777777" w:rsidR="00C332F1" w:rsidRDefault="00C332F1" w:rsidP="002C2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DBA0" w14:textId="77777777" w:rsidR="00D60D97" w:rsidRDefault="00D60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1A8A" w14:textId="77777777" w:rsidR="00105159" w:rsidRDefault="001051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506A" w14:textId="77777777" w:rsidR="00BA06AE" w:rsidRDefault="00BA06AE">
    <w:pPr>
      <w:pStyle w:val="Header"/>
    </w:pPr>
  </w:p>
  <w:p w14:paraId="40C423E2" w14:textId="77777777" w:rsidR="00BA06AE" w:rsidRDefault="00BA06AE">
    <w:pPr>
      <w:pStyle w:val="Header"/>
    </w:pPr>
  </w:p>
  <w:p w14:paraId="42374313" w14:textId="0F699B47" w:rsidR="00BA06AE" w:rsidRDefault="00BA0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3023151">
    <w:abstractNumId w:val="12"/>
  </w:num>
  <w:num w:numId="2" w16cid:durableId="1672484198">
    <w:abstractNumId w:val="3"/>
  </w:num>
  <w:num w:numId="3" w16cid:durableId="281961760">
    <w:abstractNumId w:val="18"/>
  </w:num>
  <w:num w:numId="4" w16cid:durableId="1341471404">
    <w:abstractNumId w:val="21"/>
  </w:num>
  <w:num w:numId="5" w16cid:durableId="1375226842">
    <w:abstractNumId w:val="14"/>
  </w:num>
  <w:num w:numId="6" w16cid:durableId="384913537">
    <w:abstractNumId w:val="0"/>
  </w:num>
  <w:num w:numId="7" w16cid:durableId="1548948787">
    <w:abstractNumId w:val="16"/>
  </w:num>
  <w:num w:numId="8" w16cid:durableId="129834408">
    <w:abstractNumId w:val="27"/>
  </w:num>
  <w:num w:numId="9" w16cid:durableId="1441991701">
    <w:abstractNumId w:val="24"/>
  </w:num>
  <w:num w:numId="10" w16cid:durableId="1033454850">
    <w:abstractNumId w:val="9"/>
  </w:num>
  <w:num w:numId="11" w16cid:durableId="498617333">
    <w:abstractNumId w:val="19"/>
  </w:num>
  <w:num w:numId="12" w16cid:durableId="941648025">
    <w:abstractNumId w:val="5"/>
  </w:num>
  <w:num w:numId="13" w16cid:durableId="729235684">
    <w:abstractNumId w:val="28"/>
  </w:num>
  <w:num w:numId="14" w16cid:durableId="2046522311">
    <w:abstractNumId w:val="25"/>
  </w:num>
  <w:num w:numId="15" w16cid:durableId="1100952385">
    <w:abstractNumId w:val="1"/>
  </w:num>
  <w:num w:numId="16" w16cid:durableId="1242565425">
    <w:abstractNumId w:val="7"/>
  </w:num>
  <w:num w:numId="17" w16cid:durableId="202138607">
    <w:abstractNumId w:val="26"/>
  </w:num>
  <w:num w:numId="18" w16cid:durableId="135799141">
    <w:abstractNumId w:val="10"/>
  </w:num>
  <w:num w:numId="19" w16cid:durableId="1832410467">
    <w:abstractNumId w:val="22"/>
  </w:num>
  <w:num w:numId="20" w16cid:durableId="1282801949">
    <w:abstractNumId w:val="15"/>
  </w:num>
  <w:num w:numId="21" w16cid:durableId="467555887">
    <w:abstractNumId w:val="4"/>
  </w:num>
  <w:num w:numId="22" w16cid:durableId="1858276383">
    <w:abstractNumId w:val="11"/>
  </w:num>
  <w:num w:numId="23" w16cid:durableId="1528327153">
    <w:abstractNumId w:val="6"/>
  </w:num>
  <w:num w:numId="24" w16cid:durableId="23597406">
    <w:abstractNumId w:val="13"/>
  </w:num>
  <w:num w:numId="25" w16cid:durableId="1939554485">
    <w:abstractNumId w:val="2"/>
  </w:num>
  <w:num w:numId="26" w16cid:durableId="1732189302">
    <w:abstractNumId w:val="17"/>
  </w:num>
  <w:num w:numId="27" w16cid:durableId="1430077367">
    <w:abstractNumId w:val="8"/>
  </w:num>
  <w:num w:numId="28" w16cid:durableId="1464735645">
    <w:abstractNumId w:val="20"/>
  </w:num>
  <w:num w:numId="29" w16cid:durableId="7460766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543B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1B59"/>
    <w:rsid w:val="0005403A"/>
    <w:rsid w:val="00056296"/>
    <w:rsid w:val="00056712"/>
    <w:rsid w:val="0005771F"/>
    <w:rsid w:val="00057FDE"/>
    <w:rsid w:val="000605F8"/>
    <w:rsid w:val="00061FAA"/>
    <w:rsid w:val="0007081D"/>
    <w:rsid w:val="000721F9"/>
    <w:rsid w:val="00073B1E"/>
    <w:rsid w:val="00075146"/>
    <w:rsid w:val="00075B3B"/>
    <w:rsid w:val="000761B8"/>
    <w:rsid w:val="00080E79"/>
    <w:rsid w:val="000835DE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3CE6"/>
    <w:rsid w:val="000B4071"/>
    <w:rsid w:val="000C5D98"/>
    <w:rsid w:val="000C6028"/>
    <w:rsid w:val="000D3BD2"/>
    <w:rsid w:val="000D61D1"/>
    <w:rsid w:val="000D74E5"/>
    <w:rsid w:val="000D78E8"/>
    <w:rsid w:val="000E1C40"/>
    <w:rsid w:val="000E4DB9"/>
    <w:rsid w:val="000E5736"/>
    <w:rsid w:val="000E675E"/>
    <w:rsid w:val="000F17CA"/>
    <w:rsid w:val="00100C7F"/>
    <w:rsid w:val="001014F0"/>
    <w:rsid w:val="0010350E"/>
    <w:rsid w:val="00103A39"/>
    <w:rsid w:val="00103EB0"/>
    <w:rsid w:val="00105159"/>
    <w:rsid w:val="00105880"/>
    <w:rsid w:val="00105A3F"/>
    <w:rsid w:val="00106E34"/>
    <w:rsid w:val="00117086"/>
    <w:rsid w:val="00121EAE"/>
    <w:rsid w:val="0012405D"/>
    <w:rsid w:val="00124490"/>
    <w:rsid w:val="0012733A"/>
    <w:rsid w:val="00130BE1"/>
    <w:rsid w:val="0013502F"/>
    <w:rsid w:val="00135F16"/>
    <w:rsid w:val="0014108C"/>
    <w:rsid w:val="00141DD8"/>
    <w:rsid w:val="00143327"/>
    <w:rsid w:val="001436F2"/>
    <w:rsid w:val="00152897"/>
    <w:rsid w:val="00153AAF"/>
    <w:rsid w:val="00155D62"/>
    <w:rsid w:val="001577CE"/>
    <w:rsid w:val="00157C2E"/>
    <w:rsid w:val="0016026C"/>
    <w:rsid w:val="001602B6"/>
    <w:rsid w:val="00160DED"/>
    <w:rsid w:val="00160EFF"/>
    <w:rsid w:val="001619E7"/>
    <w:rsid w:val="00162DFA"/>
    <w:rsid w:val="00164D7A"/>
    <w:rsid w:val="0016572F"/>
    <w:rsid w:val="00166008"/>
    <w:rsid w:val="0016682E"/>
    <w:rsid w:val="0016768D"/>
    <w:rsid w:val="00167A8D"/>
    <w:rsid w:val="00170C9B"/>
    <w:rsid w:val="001724D8"/>
    <w:rsid w:val="00172620"/>
    <w:rsid w:val="00175010"/>
    <w:rsid w:val="0017536F"/>
    <w:rsid w:val="0017657E"/>
    <w:rsid w:val="00182518"/>
    <w:rsid w:val="00186F12"/>
    <w:rsid w:val="00190E1A"/>
    <w:rsid w:val="00192110"/>
    <w:rsid w:val="00194555"/>
    <w:rsid w:val="00195BEA"/>
    <w:rsid w:val="00196F1E"/>
    <w:rsid w:val="001A2380"/>
    <w:rsid w:val="001A5E0C"/>
    <w:rsid w:val="001B3BBA"/>
    <w:rsid w:val="001B3CA7"/>
    <w:rsid w:val="001B598C"/>
    <w:rsid w:val="001B7CBE"/>
    <w:rsid w:val="001C47CB"/>
    <w:rsid w:val="001D1796"/>
    <w:rsid w:val="001D28E3"/>
    <w:rsid w:val="001D33F3"/>
    <w:rsid w:val="001E310E"/>
    <w:rsid w:val="001E5054"/>
    <w:rsid w:val="001E7217"/>
    <w:rsid w:val="001F137E"/>
    <w:rsid w:val="001F2935"/>
    <w:rsid w:val="001F3770"/>
    <w:rsid w:val="001F54D9"/>
    <w:rsid w:val="00200B34"/>
    <w:rsid w:val="00200D7B"/>
    <w:rsid w:val="00202AAB"/>
    <w:rsid w:val="0020335E"/>
    <w:rsid w:val="00203C33"/>
    <w:rsid w:val="0020661B"/>
    <w:rsid w:val="00212B09"/>
    <w:rsid w:val="0021522D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27234"/>
    <w:rsid w:val="00230ED5"/>
    <w:rsid w:val="002329B6"/>
    <w:rsid w:val="00237CA0"/>
    <w:rsid w:val="00240623"/>
    <w:rsid w:val="00244E8C"/>
    <w:rsid w:val="00245A71"/>
    <w:rsid w:val="002461C8"/>
    <w:rsid w:val="00251C2E"/>
    <w:rsid w:val="0025551D"/>
    <w:rsid w:val="0025729D"/>
    <w:rsid w:val="00257B9F"/>
    <w:rsid w:val="00260105"/>
    <w:rsid w:val="00261869"/>
    <w:rsid w:val="00263698"/>
    <w:rsid w:val="00264371"/>
    <w:rsid w:val="002646E3"/>
    <w:rsid w:val="0026507B"/>
    <w:rsid w:val="00281A5B"/>
    <w:rsid w:val="002901E4"/>
    <w:rsid w:val="00291CD0"/>
    <w:rsid w:val="00293FCA"/>
    <w:rsid w:val="00294DE2"/>
    <w:rsid w:val="00295341"/>
    <w:rsid w:val="002A16AA"/>
    <w:rsid w:val="002A3781"/>
    <w:rsid w:val="002A43A7"/>
    <w:rsid w:val="002A5022"/>
    <w:rsid w:val="002A5C48"/>
    <w:rsid w:val="002A6B70"/>
    <w:rsid w:val="002B6218"/>
    <w:rsid w:val="002B668F"/>
    <w:rsid w:val="002B79B0"/>
    <w:rsid w:val="002C2529"/>
    <w:rsid w:val="002C2CD3"/>
    <w:rsid w:val="002C45A9"/>
    <w:rsid w:val="002C49DB"/>
    <w:rsid w:val="002C6910"/>
    <w:rsid w:val="002C773D"/>
    <w:rsid w:val="002D5BC0"/>
    <w:rsid w:val="002D5FA8"/>
    <w:rsid w:val="002E48C9"/>
    <w:rsid w:val="002E4C11"/>
    <w:rsid w:val="002F1500"/>
    <w:rsid w:val="002F2CD1"/>
    <w:rsid w:val="002F3237"/>
    <w:rsid w:val="002F3764"/>
    <w:rsid w:val="002F7C44"/>
    <w:rsid w:val="0030034A"/>
    <w:rsid w:val="00301A80"/>
    <w:rsid w:val="00302F66"/>
    <w:rsid w:val="003048B7"/>
    <w:rsid w:val="00305BD9"/>
    <w:rsid w:val="00306E8E"/>
    <w:rsid w:val="00307047"/>
    <w:rsid w:val="00307097"/>
    <w:rsid w:val="00311536"/>
    <w:rsid w:val="003116CD"/>
    <w:rsid w:val="00312D87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A24"/>
    <w:rsid w:val="00340CA1"/>
    <w:rsid w:val="00341436"/>
    <w:rsid w:val="003428EC"/>
    <w:rsid w:val="003457E3"/>
    <w:rsid w:val="0034652D"/>
    <w:rsid w:val="00347782"/>
    <w:rsid w:val="00351474"/>
    <w:rsid w:val="003527F7"/>
    <w:rsid w:val="003545C8"/>
    <w:rsid w:val="00356503"/>
    <w:rsid w:val="00357AD6"/>
    <w:rsid w:val="00360373"/>
    <w:rsid w:val="003605DF"/>
    <w:rsid w:val="003638D1"/>
    <w:rsid w:val="00364BC9"/>
    <w:rsid w:val="00365D5B"/>
    <w:rsid w:val="00370619"/>
    <w:rsid w:val="00372FC2"/>
    <w:rsid w:val="00375942"/>
    <w:rsid w:val="0038110E"/>
    <w:rsid w:val="003910F1"/>
    <w:rsid w:val="0039370B"/>
    <w:rsid w:val="003957DE"/>
    <w:rsid w:val="00397501"/>
    <w:rsid w:val="003A004E"/>
    <w:rsid w:val="003A11E1"/>
    <w:rsid w:val="003A3D25"/>
    <w:rsid w:val="003A3F64"/>
    <w:rsid w:val="003A588A"/>
    <w:rsid w:val="003A6598"/>
    <w:rsid w:val="003A76D7"/>
    <w:rsid w:val="003B2F8B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16C"/>
    <w:rsid w:val="003E13DC"/>
    <w:rsid w:val="003E14A2"/>
    <w:rsid w:val="003E2FE7"/>
    <w:rsid w:val="003E4A60"/>
    <w:rsid w:val="003E6819"/>
    <w:rsid w:val="003E7693"/>
    <w:rsid w:val="003F09CA"/>
    <w:rsid w:val="003F0C8D"/>
    <w:rsid w:val="003F1B09"/>
    <w:rsid w:val="003F4249"/>
    <w:rsid w:val="003F59F8"/>
    <w:rsid w:val="003F62CA"/>
    <w:rsid w:val="003F66E0"/>
    <w:rsid w:val="004006E9"/>
    <w:rsid w:val="004033D5"/>
    <w:rsid w:val="00404E2B"/>
    <w:rsid w:val="004106BD"/>
    <w:rsid w:val="00410F5A"/>
    <w:rsid w:val="00412624"/>
    <w:rsid w:val="00416D94"/>
    <w:rsid w:val="004177E9"/>
    <w:rsid w:val="0042133B"/>
    <w:rsid w:val="00421E2C"/>
    <w:rsid w:val="00425704"/>
    <w:rsid w:val="0042775F"/>
    <w:rsid w:val="00430AA4"/>
    <w:rsid w:val="00430F71"/>
    <w:rsid w:val="00432492"/>
    <w:rsid w:val="00433F34"/>
    <w:rsid w:val="004343E7"/>
    <w:rsid w:val="004375FF"/>
    <w:rsid w:val="004433D1"/>
    <w:rsid w:val="00443ED0"/>
    <w:rsid w:val="00447C8E"/>
    <w:rsid w:val="00452432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5130"/>
    <w:rsid w:val="00496855"/>
    <w:rsid w:val="00496997"/>
    <w:rsid w:val="0049742C"/>
    <w:rsid w:val="004A0729"/>
    <w:rsid w:val="004A0EB5"/>
    <w:rsid w:val="004A2907"/>
    <w:rsid w:val="004A3D05"/>
    <w:rsid w:val="004A712B"/>
    <w:rsid w:val="004B03B6"/>
    <w:rsid w:val="004B1695"/>
    <w:rsid w:val="004B1799"/>
    <w:rsid w:val="004B2741"/>
    <w:rsid w:val="004B4681"/>
    <w:rsid w:val="004B4CDA"/>
    <w:rsid w:val="004B506B"/>
    <w:rsid w:val="004B5421"/>
    <w:rsid w:val="004B6799"/>
    <w:rsid w:val="004D0F19"/>
    <w:rsid w:val="004D22A8"/>
    <w:rsid w:val="004D2C9A"/>
    <w:rsid w:val="004D3D2A"/>
    <w:rsid w:val="004D4971"/>
    <w:rsid w:val="004D611C"/>
    <w:rsid w:val="004D7DB8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361D9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5460"/>
    <w:rsid w:val="00566112"/>
    <w:rsid w:val="00570006"/>
    <w:rsid w:val="005706DA"/>
    <w:rsid w:val="00572BCE"/>
    <w:rsid w:val="00575139"/>
    <w:rsid w:val="00577622"/>
    <w:rsid w:val="00580E24"/>
    <w:rsid w:val="0058388E"/>
    <w:rsid w:val="005867B7"/>
    <w:rsid w:val="00591701"/>
    <w:rsid w:val="00591D63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0450"/>
    <w:rsid w:val="005C08B9"/>
    <w:rsid w:val="005C2991"/>
    <w:rsid w:val="005C7AE9"/>
    <w:rsid w:val="005E0B03"/>
    <w:rsid w:val="005E1E31"/>
    <w:rsid w:val="005E39D9"/>
    <w:rsid w:val="005E413F"/>
    <w:rsid w:val="005E4203"/>
    <w:rsid w:val="005E49B1"/>
    <w:rsid w:val="005E5245"/>
    <w:rsid w:val="005E70E5"/>
    <w:rsid w:val="005E752D"/>
    <w:rsid w:val="005F16C2"/>
    <w:rsid w:val="005F6A2F"/>
    <w:rsid w:val="006004D3"/>
    <w:rsid w:val="0061004F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259"/>
    <w:rsid w:val="00674F6A"/>
    <w:rsid w:val="006769FB"/>
    <w:rsid w:val="00682340"/>
    <w:rsid w:val="00687776"/>
    <w:rsid w:val="00687950"/>
    <w:rsid w:val="006905BC"/>
    <w:rsid w:val="00694F70"/>
    <w:rsid w:val="0069669F"/>
    <w:rsid w:val="00697523"/>
    <w:rsid w:val="0069799D"/>
    <w:rsid w:val="006A10ED"/>
    <w:rsid w:val="006A4813"/>
    <w:rsid w:val="006A4AF0"/>
    <w:rsid w:val="006B0DAB"/>
    <w:rsid w:val="006B42B8"/>
    <w:rsid w:val="006B4E75"/>
    <w:rsid w:val="006B634F"/>
    <w:rsid w:val="006B7292"/>
    <w:rsid w:val="006C3FFB"/>
    <w:rsid w:val="006C622C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4BB2"/>
    <w:rsid w:val="006F648F"/>
    <w:rsid w:val="006F75ED"/>
    <w:rsid w:val="00700CAA"/>
    <w:rsid w:val="007033C1"/>
    <w:rsid w:val="0070792D"/>
    <w:rsid w:val="0071149D"/>
    <w:rsid w:val="0071201A"/>
    <w:rsid w:val="007127DD"/>
    <w:rsid w:val="00713030"/>
    <w:rsid w:val="00714BE9"/>
    <w:rsid w:val="00717376"/>
    <w:rsid w:val="0072003C"/>
    <w:rsid w:val="00720E4B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671F0"/>
    <w:rsid w:val="00767F33"/>
    <w:rsid w:val="00770A02"/>
    <w:rsid w:val="00771902"/>
    <w:rsid w:val="0077259D"/>
    <w:rsid w:val="00775C7C"/>
    <w:rsid w:val="0077687F"/>
    <w:rsid w:val="007806AD"/>
    <w:rsid w:val="00784992"/>
    <w:rsid w:val="0078502B"/>
    <w:rsid w:val="00785E29"/>
    <w:rsid w:val="00786FD7"/>
    <w:rsid w:val="00792970"/>
    <w:rsid w:val="00796221"/>
    <w:rsid w:val="007A0343"/>
    <w:rsid w:val="007A3F33"/>
    <w:rsid w:val="007A6DF7"/>
    <w:rsid w:val="007A72DA"/>
    <w:rsid w:val="007A7B35"/>
    <w:rsid w:val="007B0210"/>
    <w:rsid w:val="007B163D"/>
    <w:rsid w:val="007B2AE5"/>
    <w:rsid w:val="007B4D8D"/>
    <w:rsid w:val="007B68A3"/>
    <w:rsid w:val="007C05E3"/>
    <w:rsid w:val="007C1DAB"/>
    <w:rsid w:val="007E2A3D"/>
    <w:rsid w:val="007E7E99"/>
    <w:rsid w:val="007F09D3"/>
    <w:rsid w:val="007F31A6"/>
    <w:rsid w:val="00800F7D"/>
    <w:rsid w:val="00801E4F"/>
    <w:rsid w:val="008038B0"/>
    <w:rsid w:val="008040A4"/>
    <w:rsid w:val="00807FF3"/>
    <w:rsid w:val="00812969"/>
    <w:rsid w:val="00814A5E"/>
    <w:rsid w:val="00822F76"/>
    <w:rsid w:val="00824F2E"/>
    <w:rsid w:val="00825BF9"/>
    <w:rsid w:val="00826999"/>
    <w:rsid w:val="00826EC8"/>
    <w:rsid w:val="00827CFD"/>
    <w:rsid w:val="0083398E"/>
    <w:rsid w:val="00834004"/>
    <w:rsid w:val="0083587B"/>
    <w:rsid w:val="00842045"/>
    <w:rsid w:val="0084291E"/>
    <w:rsid w:val="00843239"/>
    <w:rsid w:val="008448E8"/>
    <w:rsid w:val="00844937"/>
    <w:rsid w:val="00845B50"/>
    <w:rsid w:val="00847A21"/>
    <w:rsid w:val="0085125F"/>
    <w:rsid w:val="00851C1C"/>
    <w:rsid w:val="0085727B"/>
    <w:rsid w:val="00864B88"/>
    <w:rsid w:val="00866AB8"/>
    <w:rsid w:val="0087251A"/>
    <w:rsid w:val="00873471"/>
    <w:rsid w:val="00873BE9"/>
    <w:rsid w:val="00880FE0"/>
    <w:rsid w:val="008841B9"/>
    <w:rsid w:val="00887056"/>
    <w:rsid w:val="00887176"/>
    <w:rsid w:val="0089125C"/>
    <w:rsid w:val="00892C1C"/>
    <w:rsid w:val="008A3559"/>
    <w:rsid w:val="008A462F"/>
    <w:rsid w:val="008A5C01"/>
    <w:rsid w:val="008A5CCC"/>
    <w:rsid w:val="008A6B09"/>
    <w:rsid w:val="008A72BB"/>
    <w:rsid w:val="008B0C60"/>
    <w:rsid w:val="008B0CB3"/>
    <w:rsid w:val="008B13E5"/>
    <w:rsid w:val="008B20DB"/>
    <w:rsid w:val="008B395F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5F7F"/>
    <w:rsid w:val="008E7027"/>
    <w:rsid w:val="008E7626"/>
    <w:rsid w:val="008F3596"/>
    <w:rsid w:val="008F6828"/>
    <w:rsid w:val="008F723E"/>
    <w:rsid w:val="00900308"/>
    <w:rsid w:val="00901C6E"/>
    <w:rsid w:val="00902F61"/>
    <w:rsid w:val="00903A0E"/>
    <w:rsid w:val="00907BA0"/>
    <w:rsid w:val="00907EE7"/>
    <w:rsid w:val="0091183A"/>
    <w:rsid w:val="00912405"/>
    <w:rsid w:val="00915173"/>
    <w:rsid w:val="0091642A"/>
    <w:rsid w:val="00917A04"/>
    <w:rsid w:val="00917F2C"/>
    <w:rsid w:val="00921044"/>
    <w:rsid w:val="00927AD6"/>
    <w:rsid w:val="0093112E"/>
    <w:rsid w:val="00934220"/>
    <w:rsid w:val="0094141F"/>
    <w:rsid w:val="009420DF"/>
    <w:rsid w:val="009435E4"/>
    <w:rsid w:val="009449E8"/>
    <w:rsid w:val="0094676A"/>
    <w:rsid w:val="009508BD"/>
    <w:rsid w:val="00952FE4"/>
    <w:rsid w:val="00954FEA"/>
    <w:rsid w:val="00955696"/>
    <w:rsid w:val="0096312B"/>
    <w:rsid w:val="00963EC0"/>
    <w:rsid w:val="00966853"/>
    <w:rsid w:val="00967D23"/>
    <w:rsid w:val="0097156B"/>
    <w:rsid w:val="00971CB5"/>
    <w:rsid w:val="009727CC"/>
    <w:rsid w:val="0098148F"/>
    <w:rsid w:val="00986DF2"/>
    <w:rsid w:val="00995523"/>
    <w:rsid w:val="009A331C"/>
    <w:rsid w:val="009A6920"/>
    <w:rsid w:val="009A6C01"/>
    <w:rsid w:val="009B0091"/>
    <w:rsid w:val="009B5CC2"/>
    <w:rsid w:val="009B6CA6"/>
    <w:rsid w:val="009B6D65"/>
    <w:rsid w:val="009B7FB7"/>
    <w:rsid w:val="009C03D0"/>
    <w:rsid w:val="009C6AE4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1A63"/>
    <w:rsid w:val="009E224F"/>
    <w:rsid w:val="009E712C"/>
    <w:rsid w:val="009F037D"/>
    <w:rsid w:val="009F0817"/>
    <w:rsid w:val="009F534A"/>
    <w:rsid w:val="009F5BAC"/>
    <w:rsid w:val="009F5C0E"/>
    <w:rsid w:val="00A02668"/>
    <w:rsid w:val="00A057D0"/>
    <w:rsid w:val="00A076FF"/>
    <w:rsid w:val="00A11BBE"/>
    <w:rsid w:val="00A16578"/>
    <w:rsid w:val="00A16CFB"/>
    <w:rsid w:val="00A2025E"/>
    <w:rsid w:val="00A21577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5C4"/>
    <w:rsid w:val="00A47AB9"/>
    <w:rsid w:val="00A5111E"/>
    <w:rsid w:val="00A53E80"/>
    <w:rsid w:val="00A54FA5"/>
    <w:rsid w:val="00A55E53"/>
    <w:rsid w:val="00A642CE"/>
    <w:rsid w:val="00A64648"/>
    <w:rsid w:val="00A66B72"/>
    <w:rsid w:val="00A67D91"/>
    <w:rsid w:val="00A74D73"/>
    <w:rsid w:val="00A778B6"/>
    <w:rsid w:val="00A815AB"/>
    <w:rsid w:val="00A82A8B"/>
    <w:rsid w:val="00A84A22"/>
    <w:rsid w:val="00A859C3"/>
    <w:rsid w:val="00A85ABD"/>
    <w:rsid w:val="00A877E9"/>
    <w:rsid w:val="00A91376"/>
    <w:rsid w:val="00A94431"/>
    <w:rsid w:val="00A94517"/>
    <w:rsid w:val="00A96F1D"/>
    <w:rsid w:val="00AA2BA3"/>
    <w:rsid w:val="00AA61C1"/>
    <w:rsid w:val="00AB0364"/>
    <w:rsid w:val="00AB127F"/>
    <w:rsid w:val="00AB1519"/>
    <w:rsid w:val="00AB2AE9"/>
    <w:rsid w:val="00AB3C3D"/>
    <w:rsid w:val="00AB3CD4"/>
    <w:rsid w:val="00AC0F35"/>
    <w:rsid w:val="00AC5BB4"/>
    <w:rsid w:val="00AC74A9"/>
    <w:rsid w:val="00AC7726"/>
    <w:rsid w:val="00AD622D"/>
    <w:rsid w:val="00AD64EE"/>
    <w:rsid w:val="00AE1BB4"/>
    <w:rsid w:val="00AE4BDB"/>
    <w:rsid w:val="00AE6EF7"/>
    <w:rsid w:val="00AF0D18"/>
    <w:rsid w:val="00AF3976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190A"/>
    <w:rsid w:val="00B122AF"/>
    <w:rsid w:val="00B16726"/>
    <w:rsid w:val="00B16B52"/>
    <w:rsid w:val="00B1716C"/>
    <w:rsid w:val="00B214CF"/>
    <w:rsid w:val="00B21C48"/>
    <w:rsid w:val="00B22B3E"/>
    <w:rsid w:val="00B264A0"/>
    <w:rsid w:val="00B34D56"/>
    <w:rsid w:val="00B35C7E"/>
    <w:rsid w:val="00B4180E"/>
    <w:rsid w:val="00B41A54"/>
    <w:rsid w:val="00B41CE1"/>
    <w:rsid w:val="00B52322"/>
    <w:rsid w:val="00B5276B"/>
    <w:rsid w:val="00B6042B"/>
    <w:rsid w:val="00B612D7"/>
    <w:rsid w:val="00B61E97"/>
    <w:rsid w:val="00B73951"/>
    <w:rsid w:val="00B76F3D"/>
    <w:rsid w:val="00B804AB"/>
    <w:rsid w:val="00B807A8"/>
    <w:rsid w:val="00B80CA5"/>
    <w:rsid w:val="00B82076"/>
    <w:rsid w:val="00B879C1"/>
    <w:rsid w:val="00B93B73"/>
    <w:rsid w:val="00B95BA9"/>
    <w:rsid w:val="00BA06AE"/>
    <w:rsid w:val="00BA278A"/>
    <w:rsid w:val="00BA54BC"/>
    <w:rsid w:val="00BA5B38"/>
    <w:rsid w:val="00BB327A"/>
    <w:rsid w:val="00BB43E5"/>
    <w:rsid w:val="00BB57D0"/>
    <w:rsid w:val="00BB7AB3"/>
    <w:rsid w:val="00BC067E"/>
    <w:rsid w:val="00BC40F0"/>
    <w:rsid w:val="00BC64EC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5E54"/>
    <w:rsid w:val="00BE6A58"/>
    <w:rsid w:val="00BE726E"/>
    <w:rsid w:val="00BE7CE7"/>
    <w:rsid w:val="00BE7DBB"/>
    <w:rsid w:val="00BF0675"/>
    <w:rsid w:val="00BF1CD2"/>
    <w:rsid w:val="00BF59D4"/>
    <w:rsid w:val="00BF73AA"/>
    <w:rsid w:val="00C00D08"/>
    <w:rsid w:val="00C014CE"/>
    <w:rsid w:val="00C12633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32F1"/>
    <w:rsid w:val="00C3509D"/>
    <w:rsid w:val="00C3583A"/>
    <w:rsid w:val="00C35DF4"/>
    <w:rsid w:val="00C375D8"/>
    <w:rsid w:val="00C412EA"/>
    <w:rsid w:val="00C42BA9"/>
    <w:rsid w:val="00C44435"/>
    <w:rsid w:val="00C45023"/>
    <w:rsid w:val="00C53832"/>
    <w:rsid w:val="00C54DF8"/>
    <w:rsid w:val="00C54E8C"/>
    <w:rsid w:val="00C60E37"/>
    <w:rsid w:val="00C627E2"/>
    <w:rsid w:val="00C70A9A"/>
    <w:rsid w:val="00C70DCA"/>
    <w:rsid w:val="00C72407"/>
    <w:rsid w:val="00C769E6"/>
    <w:rsid w:val="00C77F00"/>
    <w:rsid w:val="00C803CA"/>
    <w:rsid w:val="00C8231A"/>
    <w:rsid w:val="00C84363"/>
    <w:rsid w:val="00CA0ED4"/>
    <w:rsid w:val="00CA1819"/>
    <w:rsid w:val="00CA6389"/>
    <w:rsid w:val="00CA6BE3"/>
    <w:rsid w:val="00CB13A7"/>
    <w:rsid w:val="00CB2E8E"/>
    <w:rsid w:val="00CC0B0A"/>
    <w:rsid w:val="00CC121B"/>
    <w:rsid w:val="00CC2A24"/>
    <w:rsid w:val="00CD1B9D"/>
    <w:rsid w:val="00CD3EFC"/>
    <w:rsid w:val="00CD5B5A"/>
    <w:rsid w:val="00CE5430"/>
    <w:rsid w:val="00CF1126"/>
    <w:rsid w:val="00CF2A4D"/>
    <w:rsid w:val="00CF3E6C"/>
    <w:rsid w:val="00CF4531"/>
    <w:rsid w:val="00CF605B"/>
    <w:rsid w:val="00D005F4"/>
    <w:rsid w:val="00D04B94"/>
    <w:rsid w:val="00D056C3"/>
    <w:rsid w:val="00D06BA2"/>
    <w:rsid w:val="00D07162"/>
    <w:rsid w:val="00D1595E"/>
    <w:rsid w:val="00D1612D"/>
    <w:rsid w:val="00D176B1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517"/>
    <w:rsid w:val="00D5296D"/>
    <w:rsid w:val="00D5300B"/>
    <w:rsid w:val="00D55795"/>
    <w:rsid w:val="00D60D97"/>
    <w:rsid w:val="00D6210D"/>
    <w:rsid w:val="00D65B13"/>
    <w:rsid w:val="00D65F0E"/>
    <w:rsid w:val="00D676AA"/>
    <w:rsid w:val="00D7450C"/>
    <w:rsid w:val="00D755F8"/>
    <w:rsid w:val="00D75A4E"/>
    <w:rsid w:val="00D75A75"/>
    <w:rsid w:val="00D75B88"/>
    <w:rsid w:val="00D80678"/>
    <w:rsid w:val="00D9143A"/>
    <w:rsid w:val="00D93E11"/>
    <w:rsid w:val="00D93F6E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1E3B"/>
    <w:rsid w:val="00E11F8F"/>
    <w:rsid w:val="00E137D0"/>
    <w:rsid w:val="00E17C01"/>
    <w:rsid w:val="00E20760"/>
    <w:rsid w:val="00E218FB"/>
    <w:rsid w:val="00E233FB"/>
    <w:rsid w:val="00E241DA"/>
    <w:rsid w:val="00E24FFB"/>
    <w:rsid w:val="00E256B3"/>
    <w:rsid w:val="00E2582F"/>
    <w:rsid w:val="00E269C0"/>
    <w:rsid w:val="00E277C9"/>
    <w:rsid w:val="00E308C0"/>
    <w:rsid w:val="00E326AC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60C2B"/>
    <w:rsid w:val="00E64045"/>
    <w:rsid w:val="00E64571"/>
    <w:rsid w:val="00E74EA3"/>
    <w:rsid w:val="00E81400"/>
    <w:rsid w:val="00E849A7"/>
    <w:rsid w:val="00E87079"/>
    <w:rsid w:val="00E93D5A"/>
    <w:rsid w:val="00E94939"/>
    <w:rsid w:val="00E94E50"/>
    <w:rsid w:val="00E955CF"/>
    <w:rsid w:val="00EA0350"/>
    <w:rsid w:val="00EA10C5"/>
    <w:rsid w:val="00EA126F"/>
    <w:rsid w:val="00EA12DB"/>
    <w:rsid w:val="00EA1809"/>
    <w:rsid w:val="00EA2141"/>
    <w:rsid w:val="00EA2BED"/>
    <w:rsid w:val="00EA6A4A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EF701F"/>
    <w:rsid w:val="00F02E32"/>
    <w:rsid w:val="00F075FA"/>
    <w:rsid w:val="00F10A60"/>
    <w:rsid w:val="00F13DD8"/>
    <w:rsid w:val="00F14FE2"/>
    <w:rsid w:val="00F15EAD"/>
    <w:rsid w:val="00F22DAB"/>
    <w:rsid w:val="00F27726"/>
    <w:rsid w:val="00F31587"/>
    <w:rsid w:val="00F32514"/>
    <w:rsid w:val="00F32B7C"/>
    <w:rsid w:val="00F32E04"/>
    <w:rsid w:val="00F36056"/>
    <w:rsid w:val="00F42A75"/>
    <w:rsid w:val="00F46496"/>
    <w:rsid w:val="00F52124"/>
    <w:rsid w:val="00F551F7"/>
    <w:rsid w:val="00F55F26"/>
    <w:rsid w:val="00F56FB9"/>
    <w:rsid w:val="00F60E2A"/>
    <w:rsid w:val="00F6277E"/>
    <w:rsid w:val="00F6448D"/>
    <w:rsid w:val="00F64851"/>
    <w:rsid w:val="00F649B5"/>
    <w:rsid w:val="00F65C6A"/>
    <w:rsid w:val="00F669F5"/>
    <w:rsid w:val="00F67982"/>
    <w:rsid w:val="00F67DCE"/>
    <w:rsid w:val="00F734D3"/>
    <w:rsid w:val="00F74A48"/>
    <w:rsid w:val="00F74E8F"/>
    <w:rsid w:val="00F76DBE"/>
    <w:rsid w:val="00F804EC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B152F"/>
    <w:rsid w:val="00FC02FE"/>
    <w:rsid w:val="00FC460F"/>
    <w:rsid w:val="00FC5D45"/>
    <w:rsid w:val="00FD0F9C"/>
    <w:rsid w:val="00FD4368"/>
    <w:rsid w:val="00FE0AEC"/>
    <w:rsid w:val="00FE0DE5"/>
    <w:rsid w:val="00FE1E7D"/>
    <w:rsid w:val="00FE23E5"/>
    <w:rsid w:val="00FE3E96"/>
    <w:rsid w:val="00FE537B"/>
    <w:rsid w:val="00FE6868"/>
    <w:rsid w:val="00FF01E8"/>
    <w:rsid w:val="00FF121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9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  <w:style w:type="paragraph" w:styleId="Revision">
    <w:name w:val="Revision"/>
    <w:hidden/>
    <w:uiPriority w:val="99"/>
    <w:semiHidden/>
    <w:rsid w:val="00F14FE2"/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1BB4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E413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B93B7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0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3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9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2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C29CC7-EC16-ED4C-A828-14C20562E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10</Pages>
  <Words>1956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112</cp:revision>
  <cp:lastPrinted>2022-01-14T04:30:00Z</cp:lastPrinted>
  <dcterms:created xsi:type="dcterms:W3CDTF">2022-01-15T19:58:00Z</dcterms:created>
  <dcterms:modified xsi:type="dcterms:W3CDTF">2022-04-21T00:29:00Z</dcterms:modified>
</cp:coreProperties>
</file>