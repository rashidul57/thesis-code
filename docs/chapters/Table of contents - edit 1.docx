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36FA" w14:textId="77777777" w:rsidR="00A74D73" w:rsidRPr="002E48C9" w:rsidRDefault="00A74D73" w:rsidP="00A74D73">
      <w:pPr>
        <w:jc w:val="center"/>
      </w:pPr>
      <w:r w:rsidRPr="00B93B73">
        <w:rPr>
          <w:rFonts w:ascii="Times" w:hAnsi="Times" w:cs="Calibri"/>
          <w:b/>
          <w:bCs/>
          <w:caps/>
          <w:color w:val="000000" w:themeColor="text1"/>
          <w:sz w:val="28"/>
          <w:szCs w:val="28"/>
          <w:shd w:val="clear" w:color="auto" w:fill="FFFFFF"/>
        </w:rPr>
        <w:t>Visualizing Uncertainty with Chromatic Aberration</w:t>
      </w:r>
    </w:p>
    <w:p w14:paraId="4AF5FE65" w14:textId="77777777" w:rsidR="00A74D73" w:rsidRDefault="00A74D73" w:rsidP="00A74D73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5A2D3FFB" w14:textId="77777777" w:rsidR="00A74D73" w:rsidRDefault="00A74D73" w:rsidP="00A74D73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By</w:t>
      </w:r>
    </w:p>
    <w:p w14:paraId="14FC717A" w14:textId="77777777" w:rsidR="00A74D73" w:rsidRDefault="00A74D73" w:rsidP="00A74D73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339A2160" w14:textId="77777777" w:rsidR="00A74D73" w:rsidRPr="002E48C9" w:rsidRDefault="00A74D73" w:rsidP="00A74D73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  <w:sectPr w:rsidR="00A74D73" w:rsidRPr="002E48C9" w:rsidSect="005A27D4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FF215D" w14:textId="77777777" w:rsidR="00A74D73" w:rsidRPr="00615EE5" w:rsidRDefault="00A74D73" w:rsidP="00A74D73">
      <w:pPr>
        <w:pStyle w:val="NormalWeb"/>
        <w:jc w:val="center"/>
        <w:rPr>
          <w:rFonts w:ascii="Times" w:hAnsi="Times"/>
          <w:color w:val="000000" w:themeColor="text1"/>
          <w:lang w:val="fr-FR"/>
          <w:rPrChange w:id="0" w:author="Stephen Brooks" w:date="2022-03-22T13:05:00Z">
            <w:rPr>
              <w:rFonts w:ascii="Times" w:hAnsi="Times"/>
              <w:color w:val="000000" w:themeColor="text1"/>
            </w:rPr>
          </w:rPrChange>
        </w:rPr>
      </w:pPr>
      <w:r w:rsidRPr="00615EE5">
        <w:rPr>
          <w:rFonts w:ascii="Times" w:hAnsi="Times"/>
          <w:color w:val="000000" w:themeColor="text1"/>
          <w:lang w:val="fr-FR"/>
          <w:rPrChange w:id="1" w:author="Stephen Brooks" w:date="2022-03-22T13:05:00Z">
            <w:rPr>
              <w:rFonts w:ascii="Times" w:hAnsi="Times"/>
              <w:color w:val="000000" w:themeColor="text1"/>
            </w:rPr>
          </w:rPrChange>
        </w:rPr>
        <w:t>Md Rashidul Islam</w:t>
      </w:r>
      <w:r w:rsidRPr="00615EE5">
        <w:rPr>
          <w:rFonts w:ascii="Times" w:hAnsi="Times"/>
          <w:color w:val="000000" w:themeColor="text1"/>
          <w:lang w:val="fr-FR"/>
          <w:rPrChange w:id="2" w:author="Stephen Brooks" w:date="2022-03-22T13:05:00Z">
            <w:rPr>
              <w:rFonts w:ascii="Times" w:hAnsi="Times"/>
              <w:color w:val="000000" w:themeColor="text1"/>
            </w:rPr>
          </w:rPrChange>
        </w:rPr>
        <w:br/>
        <w:t>md313724@dal.ca</w:t>
      </w:r>
    </w:p>
    <w:p w14:paraId="68AFBD2E" w14:textId="77777777" w:rsidR="00A74D73" w:rsidRPr="00615EE5" w:rsidRDefault="00A74D73" w:rsidP="00A74D73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  <w:rPrChange w:id="3" w:author="Stephen Brooks" w:date="2022-03-22T13:05:00Z">
            <w:rPr>
              <w:rFonts w:eastAsiaTheme="minorHAnsi"/>
              <w:sz w:val="29"/>
              <w:szCs w:val="29"/>
              <w:lang w:val="en-GB" w:eastAsia="en-US"/>
            </w:rPr>
          </w:rPrChange>
        </w:rPr>
      </w:pPr>
    </w:p>
    <w:p w14:paraId="38F98A18" w14:textId="77777777" w:rsidR="00A74D73" w:rsidRPr="00615EE5" w:rsidRDefault="00A74D73" w:rsidP="00A74D73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  <w:rPrChange w:id="4" w:author="Stephen Brooks" w:date="2022-03-22T13:05:00Z">
            <w:rPr>
              <w:rFonts w:eastAsiaTheme="minorHAnsi"/>
              <w:sz w:val="29"/>
              <w:szCs w:val="29"/>
              <w:lang w:val="en-GB" w:eastAsia="en-US"/>
            </w:rPr>
          </w:rPrChange>
        </w:rPr>
      </w:pPr>
    </w:p>
    <w:p w14:paraId="58338246" w14:textId="77777777" w:rsidR="00A74D73" w:rsidRPr="00615EE5" w:rsidRDefault="00A74D73" w:rsidP="00A74D73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  <w:rPrChange w:id="5" w:author="Stephen Brooks" w:date="2022-03-22T13:05:00Z">
            <w:rPr>
              <w:rFonts w:eastAsiaTheme="minorHAnsi"/>
              <w:sz w:val="29"/>
              <w:szCs w:val="29"/>
              <w:lang w:val="en-GB" w:eastAsia="en-US"/>
            </w:rPr>
          </w:rPrChange>
        </w:rPr>
      </w:pPr>
    </w:p>
    <w:p w14:paraId="4B19A32D" w14:textId="77777777" w:rsidR="00A74D73" w:rsidRDefault="00A74D73" w:rsidP="00A74D73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Supervised by</w:t>
      </w:r>
    </w:p>
    <w:p w14:paraId="3195D6D5" w14:textId="77777777" w:rsidR="00A74D73" w:rsidRDefault="00A74D73" w:rsidP="00A74D73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</w:p>
    <w:p w14:paraId="5C5F68EB" w14:textId="77777777" w:rsidR="00A74D73" w:rsidRPr="00B93B73" w:rsidRDefault="00A74D73" w:rsidP="00A74D73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proofErr w:type="spellStart"/>
      <w:r w:rsidRPr="00B93B73">
        <w:rPr>
          <w:rFonts w:eastAsiaTheme="minorHAnsi"/>
          <w:lang w:val="en-GB" w:eastAsia="en-US"/>
        </w:rPr>
        <w:t>Dr.</w:t>
      </w:r>
      <w:proofErr w:type="spellEnd"/>
      <w:r w:rsidRPr="00B93B73">
        <w:rPr>
          <w:rFonts w:eastAsiaTheme="minorHAnsi"/>
          <w:lang w:val="en-GB" w:eastAsia="en-US"/>
        </w:rPr>
        <w:t xml:space="preserve"> Stephen Brooks</w:t>
      </w:r>
    </w:p>
    <w:p w14:paraId="5348DA68" w14:textId="77777777" w:rsidR="00A74D73" w:rsidRPr="00B93B73" w:rsidRDefault="00A74D73" w:rsidP="00A74D73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Professor</w:t>
      </w:r>
    </w:p>
    <w:p w14:paraId="2CEFBC39" w14:textId="77777777" w:rsidR="00A74D73" w:rsidRPr="00B93B73" w:rsidRDefault="00A74D73" w:rsidP="00A74D73">
      <w:pPr>
        <w:pStyle w:val="Default"/>
        <w:jc w:val="center"/>
      </w:pPr>
      <w:r w:rsidRPr="00B93B73">
        <w:rPr>
          <w:color w:val="000000" w:themeColor="text1"/>
        </w:rPr>
        <w:t>Faculty of Computer Science, Dalhousie University</w:t>
      </w:r>
    </w:p>
    <w:p w14:paraId="04149487" w14:textId="77777777" w:rsidR="00A74D73" w:rsidRPr="00B93B73" w:rsidRDefault="00A74D73" w:rsidP="00A74D73">
      <w:pPr>
        <w:autoSpaceDE w:val="0"/>
        <w:autoSpaceDN w:val="0"/>
        <w:adjustRightInd w:val="0"/>
        <w:ind w:left="4320"/>
        <w:jc w:val="center"/>
        <w:rPr>
          <w:rFonts w:eastAsiaTheme="minorHAnsi"/>
          <w:sz w:val="29"/>
          <w:szCs w:val="29"/>
          <w:lang w:val="en-GB" w:eastAsia="en-US"/>
        </w:rPr>
      </w:pPr>
    </w:p>
    <w:p w14:paraId="2492ACE7" w14:textId="77777777" w:rsidR="00A74D73" w:rsidRDefault="00A74D73" w:rsidP="00A74D73">
      <w:pPr>
        <w:pStyle w:val="NormalWeb"/>
        <w:jc w:val="center"/>
        <w:rPr>
          <w:rFonts w:ascii="Times" w:hAnsi="Times"/>
          <w:color w:val="000000" w:themeColor="text1"/>
        </w:rPr>
      </w:pPr>
    </w:p>
    <w:p w14:paraId="29FFD3B0" w14:textId="77777777" w:rsidR="00A74D73" w:rsidRDefault="00A74D73" w:rsidP="00A74D73">
      <w:pPr>
        <w:pStyle w:val="Default"/>
      </w:pPr>
    </w:p>
    <w:p w14:paraId="5668E280" w14:textId="77777777" w:rsidR="00A74D73" w:rsidRPr="00A21577" w:rsidRDefault="00A74D73" w:rsidP="00A74D73">
      <w:pPr>
        <w:pStyle w:val="Default"/>
        <w:jc w:val="center"/>
      </w:pPr>
      <w:r w:rsidRPr="00A21577">
        <w:t>Submitted in partial fulfilment of the requirements</w:t>
      </w:r>
    </w:p>
    <w:p w14:paraId="10C620FE" w14:textId="77777777" w:rsidR="00A74D73" w:rsidRPr="00A21577" w:rsidRDefault="00A74D73" w:rsidP="00A74D73">
      <w:pPr>
        <w:pStyle w:val="Default"/>
        <w:jc w:val="center"/>
      </w:pPr>
      <w:r w:rsidRPr="00A21577">
        <w:t>for the degree of Master of Computer Science</w:t>
      </w:r>
    </w:p>
    <w:p w14:paraId="1BEC779C" w14:textId="77777777" w:rsidR="00A74D73" w:rsidRPr="00A21577" w:rsidRDefault="00A74D73" w:rsidP="00A74D73">
      <w:pPr>
        <w:pStyle w:val="Default"/>
        <w:jc w:val="center"/>
      </w:pPr>
    </w:p>
    <w:p w14:paraId="59B54C26" w14:textId="77777777" w:rsidR="00A74D73" w:rsidRPr="00A21577" w:rsidRDefault="00A74D73" w:rsidP="00A74D73">
      <w:pPr>
        <w:pStyle w:val="Default"/>
        <w:jc w:val="center"/>
      </w:pPr>
    </w:p>
    <w:p w14:paraId="1B373BA7" w14:textId="77777777" w:rsidR="00A74D73" w:rsidRPr="00A21577" w:rsidRDefault="00A74D73" w:rsidP="00A74D73">
      <w:pPr>
        <w:pStyle w:val="Default"/>
        <w:jc w:val="center"/>
      </w:pPr>
      <w:r w:rsidRPr="00A21577">
        <w:t>at</w:t>
      </w:r>
    </w:p>
    <w:p w14:paraId="30F83416" w14:textId="77777777" w:rsidR="00A74D73" w:rsidRPr="00A21577" w:rsidRDefault="00A74D73" w:rsidP="00A74D73">
      <w:pPr>
        <w:pStyle w:val="Default"/>
        <w:jc w:val="center"/>
      </w:pPr>
    </w:p>
    <w:p w14:paraId="3CF2EF3B" w14:textId="77777777" w:rsidR="00A74D73" w:rsidRPr="00A21577" w:rsidRDefault="00A74D73" w:rsidP="00A74D73">
      <w:pPr>
        <w:pStyle w:val="Default"/>
        <w:jc w:val="center"/>
      </w:pPr>
    </w:p>
    <w:p w14:paraId="4ED08FF6" w14:textId="77777777" w:rsidR="00A74D73" w:rsidRPr="00A21577" w:rsidRDefault="00A74D73" w:rsidP="00A74D73">
      <w:pPr>
        <w:pStyle w:val="Default"/>
        <w:jc w:val="center"/>
      </w:pPr>
      <w:r w:rsidRPr="00A21577">
        <w:t>Dalhousie University</w:t>
      </w:r>
    </w:p>
    <w:p w14:paraId="322FAEEE" w14:textId="77777777" w:rsidR="00A74D73" w:rsidRPr="00A21577" w:rsidRDefault="00A74D73" w:rsidP="00A74D73">
      <w:pPr>
        <w:pStyle w:val="Default"/>
        <w:jc w:val="center"/>
      </w:pPr>
      <w:r w:rsidRPr="00A21577">
        <w:rPr>
          <w:color w:val="000000" w:themeColor="text1"/>
        </w:rPr>
        <w:t>Faculty of Computer Science, Dalhousie University</w:t>
      </w:r>
    </w:p>
    <w:p w14:paraId="6A569CC7" w14:textId="77777777" w:rsidR="00A74D73" w:rsidRDefault="00A74D73" w:rsidP="00A74D73">
      <w:pPr>
        <w:pStyle w:val="Default"/>
        <w:jc w:val="center"/>
      </w:pPr>
      <w:r w:rsidRPr="00D1612D">
        <w:t>Halifax, Nova Scotia</w:t>
      </w:r>
      <w:r w:rsidRPr="00D1612D">
        <w:br/>
      </w:r>
      <w:r w:rsidRPr="002E48C9">
        <w:br/>
      </w:r>
      <w:r w:rsidRPr="002E48C9">
        <w:br/>
      </w:r>
    </w:p>
    <w:p w14:paraId="17C9609A" w14:textId="77777777" w:rsidR="00A74D73" w:rsidRDefault="00A74D73" w:rsidP="00A74D73">
      <w:pPr>
        <w:pStyle w:val="Default"/>
        <w:jc w:val="center"/>
      </w:pPr>
    </w:p>
    <w:p w14:paraId="238BB369" w14:textId="77777777" w:rsidR="00A74D73" w:rsidRDefault="00A74D73" w:rsidP="00A74D73">
      <w:pPr>
        <w:pStyle w:val="Default"/>
        <w:jc w:val="center"/>
      </w:pPr>
    </w:p>
    <w:p w14:paraId="416E9737" w14:textId="77777777" w:rsidR="00A74D73" w:rsidRPr="002E48C9" w:rsidRDefault="00A74D73" w:rsidP="00A74D73">
      <w:pPr>
        <w:autoSpaceDE w:val="0"/>
        <w:autoSpaceDN w:val="0"/>
        <w:adjustRightInd w:val="0"/>
        <w:ind w:left="4320"/>
      </w:pPr>
    </w:p>
    <w:p w14:paraId="4AABEB2D" w14:textId="77777777" w:rsidR="00A74D73" w:rsidRDefault="00A74D73" w:rsidP="00A74D73">
      <w:pPr>
        <w:autoSpaceDE w:val="0"/>
        <w:autoSpaceDN w:val="0"/>
        <w:adjustRightInd w:val="0"/>
        <w:ind w:left="4320"/>
        <w:rPr>
          <w:rFonts w:ascii="Times" w:hAnsi="Times"/>
          <w:color w:val="000000" w:themeColor="text1"/>
          <w:sz w:val="28"/>
          <w:szCs w:val="28"/>
        </w:rPr>
      </w:pPr>
    </w:p>
    <w:p w14:paraId="406A0127" w14:textId="77777777" w:rsidR="00A74D73" w:rsidRDefault="00A74D73" w:rsidP="00A74D73">
      <w:pPr>
        <w:pStyle w:val="Default"/>
      </w:pPr>
    </w:p>
    <w:p w14:paraId="3DBB0CE9" w14:textId="77777777" w:rsidR="00A74D73" w:rsidRPr="00B93B73" w:rsidRDefault="00A74D73" w:rsidP="00A74D73">
      <w:pPr>
        <w:pStyle w:val="NormalWeb"/>
        <w:jc w:val="center"/>
        <w:rPr>
          <w:rFonts w:ascii="Times" w:hAnsi="Times"/>
          <w:color w:val="000000" w:themeColor="text1"/>
        </w:rPr>
      </w:pPr>
      <w:r w:rsidRPr="00B93B73">
        <w:t xml:space="preserve"> © </w:t>
      </w:r>
      <w:r w:rsidRPr="00B93B73">
        <w:rPr>
          <w:rFonts w:eastAsiaTheme="minorHAnsi"/>
          <w:lang w:val="en-GB" w:eastAsia="en-US"/>
        </w:rPr>
        <w:t>Dalhousie University 2020. All rights reserved.</w:t>
      </w:r>
    </w:p>
    <w:p w14:paraId="04429143" w14:textId="1B22B22E" w:rsidR="00A74D73" w:rsidRPr="002E48C9" w:rsidRDefault="00A74D73" w:rsidP="00FB152F">
      <w:pPr>
        <w:pStyle w:val="NormalWeb"/>
        <w:rPr>
          <w:rFonts w:ascii="Times" w:hAnsi="Times"/>
          <w:color w:val="000000" w:themeColor="text1"/>
          <w:sz w:val="22"/>
          <w:szCs w:val="22"/>
        </w:rPr>
        <w:sectPr w:rsidR="00A74D73" w:rsidRPr="002E48C9" w:rsidSect="005A27D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557DAA" w14:textId="79594F9F" w:rsidR="00A475C4" w:rsidRPr="00AF3976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sz w:val="29"/>
          <w:szCs w:val="29"/>
          <w:lang w:val="en-GB" w:eastAsia="en-US"/>
        </w:rPr>
      </w:pPr>
      <w:r w:rsidRPr="00AF3976">
        <w:rPr>
          <w:rFonts w:eastAsiaTheme="minorHAnsi"/>
          <w:b/>
          <w:bCs/>
          <w:sz w:val="29"/>
          <w:szCs w:val="29"/>
          <w:lang w:val="en-GB" w:eastAsia="en-US"/>
        </w:rPr>
        <w:lastRenderedPageBreak/>
        <w:t>Table of Contents</w:t>
      </w:r>
    </w:p>
    <w:p w14:paraId="0288E8A5" w14:textId="6DE7D51F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Tables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6A4813"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  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>vi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5951B5CA" w14:textId="7573B3CC" w:rsidR="00F551F7" w:rsidRDefault="00F551F7" w:rsidP="00F551F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Figures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 xml:space="preserve"> vii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0E38FCD4" w14:textId="6A38E6FF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Algorithms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AB2AE9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>x</w:t>
      </w:r>
    </w:p>
    <w:p w14:paraId="2EB7FAE6" w14:textId="34643131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Abstract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t>...   xi</w:t>
      </w:r>
    </w:p>
    <w:p w14:paraId="02BFFA13" w14:textId="39055582" w:rsidR="008B13E5" w:rsidRDefault="008B13E5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color w:val="000000" w:themeColor="text1"/>
        </w:rPr>
        <w:t>List of abbreviations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………………………………...   xi</w:t>
      </w:r>
    </w:p>
    <w:p w14:paraId="63212557" w14:textId="6ABE62B6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Acknowledgements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8B13E5">
        <w:rPr>
          <w:rFonts w:eastAsiaTheme="minorHAnsi"/>
          <w:color w:val="000000"/>
          <w:sz w:val="23"/>
          <w:szCs w:val="23"/>
          <w:lang w:val="en-GB" w:eastAsia="en-US"/>
        </w:rPr>
        <w:t>...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t xml:space="preserve">   xi</w:t>
      </w:r>
      <w:r w:rsidR="008B13E5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499A868E" w14:textId="60D33FFF" w:rsidR="00B41CE1" w:rsidRPr="008B13E5" w:rsidRDefault="008B13E5" w:rsidP="008B13E5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Del="008B13E5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09A26801" w14:textId="106E7256" w:rsidR="00F551F7" w:rsidRDefault="00F551F7" w:rsidP="00F551F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1 </w:t>
      </w:r>
      <w:r w:rsidR="00FE23E5"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Introduction</w:t>
      </w:r>
      <w:r>
        <w:rPr>
          <w:rFonts w:eastAsiaTheme="minorHAnsi"/>
          <w:lang w:val="en-GB" w:eastAsia="en-US"/>
        </w:rPr>
        <w:t xml:space="preserve">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   1</w:t>
      </w:r>
    </w:p>
    <w:p w14:paraId="6D219D67" w14:textId="4070CF4E" w:rsidR="0098148F" w:rsidRPr="0098148F" w:rsidRDefault="0098148F" w:rsidP="0022723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1.1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Background and Motivation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....  1</w:t>
      </w:r>
    </w:p>
    <w:p w14:paraId="3DA06BBC" w14:textId="7C744ECA" w:rsidR="0098148F" w:rsidRPr="0098148F" w:rsidRDefault="00BB7AB3" w:rsidP="0022723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Background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Concepts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2</w:t>
      </w:r>
    </w:p>
    <w:p w14:paraId="4E51D3C1" w14:textId="42CDCB90" w:rsidR="0098148F" w:rsidRPr="0098148F" w:rsidRDefault="0098148F" w:rsidP="0022723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Machine Learning (Predictive Models)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  2</w:t>
      </w:r>
    </w:p>
    <w:p w14:paraId="57287E22" w14:textId="05261B3C" w:rsidR="0098148F" w:rsidRDefault="0098148F" w:rsidP="0022723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D3.js</w:t>
      </w:r>
      <w:r w:rsidRPr="00615EE5">
        <w:rPr>
          <w:rFonts w:eastAsiaTheme="minorHAnsi"/>
          <w:color w:val="FF0000"/>
          <w:sz w:val="23"/>
          <w:szCs w:val="23"/>
          <w:lang w:val="en-GB" w:eastAsia="en-US"/>
          <w:rPrChange w:id="6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.................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3</w:t>
      </w:r>
    </w:p>
    <w:p w14:paraId="22435AE7" w14:textId="094FBB99" w:rsidR="0098148F" w:rsidRDefault="0098148F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Uncertainty 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3</w:t>
      </w:r>
    </w:p>
    <w:p w14:paraId="35C45C60" w14:textId="141D4ACE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1.2.4 Streamgraph 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4</w:t>
      </w:r>
    </w:p>
    <w:p w14:paraId="75EEB54C" w14:textId="34E05880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1.2.5 Texture 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5</w:t>
      </w:r>
    </w:p>
    <w:p w14:paraId="031A26BB" w14:textId="52DC7F7F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1.2.6 Chromatic Aberration …………………………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5</w:t>
      </w:r>
    </w:p>
    <w:p w14:paraId="6D43BED1" w14:textId="4A8A8781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1.3 Problem Statement</w:t>
      </w:r>
      <w:ins w:id="7" w:author="Stephen Brooks" w:date="2022-03-22T13:06:00Z">
        <w:r w:rsidR="00615EE5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  <w:r w:rsidR="00615EE5" w:rsidRPr="00615EE5">
          <w:rPr>
            <w:rFonts w:eastAsiaTheme="minorHAnsi"/>
            <w:color w:val="FF0000"/>
            <w:sz w:val="23"/>
            <w:szCs w:val="23"/>
            <w:lang w:val="en-GB" w:eastAsia="en-US"/>
            <w:rPrChange w:id="8" w:author="Stephen Brooks" w:date="2022-03-22T13:06:00Z">
              <w:rPr>
                <w:rFonts w:eastAsiaTheme="minorHAnsi"/>
                <w:color w:val="000000"/>
                <w:sz w:val="23"/>
                <w:szCs w:val="23"/>
                <w:lang w:val="en-GB" w:eastAsia="en-US"/>
              </w:rPr>
            </w:rPrChange>
          </w:rPr>
          <w:t>&amp; Contributions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</w:t>
      </w:r>
      <w:del w:id="9" w:author="Rashid Islam" w:date="2022-03-22T19:14:00Z">
        <w:r w:rsidDel="00B769AD">
          <w:rPr>
            <w:rFonts w:eastAsiaTheme="minorHAnsi"/>
            <w:color w:val="000000"/>
            <w:sz w:val="23"/>
            <w:szCs w:val="23"/>
            <w:lang w:val="en-GB" w:eastAsia="en-US"/>
          </w:rPr>
          <w:delText>………………</w:delText>
        </w:r>
        <w:r w:rsidR="00FE23E5" w:rsidDel="00B769AD">
          <w:rPr>
            <w:rFonts w:eastAsiaTheme="minorHAnsi"/>
            <w:color w:val="000000"/>
            <w:sz w:val="23"/>
            <w:szCs w:val="23"/>
            <w:lang w:val="en-GB" w:eastAsia="en-US"/>
          </w:rPr>
          <w:delText>…</w:delText>
        </w:r>
        <w:r w:rsidR="00CA1819" w:rsidDel="00B769AD">
          <w:rPr>
            <w:rFonts w:eastAsiaTheme="minorHAnsi"/>
            <w:color w:val="000000"/>
            <w:sz w:val="23"/>
            <w:szCs w:val="23"/>
            <w:lang w:val="en-GB" w:eastAsia="en-US"/>
          </w:rPr>
          <w:delText>.</w:delText>
        </w:r>
      </w:del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7</w:t>
      </w:r>
    </w:p>
    <w:p w14:paraId="1758AF2F" w14:textId="395A12CC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1.4 Approach …………………………………………………………………………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8</w:t>
      </w:r>
    </w:p>
    <w:p w14:paraId="5AC28F80" w14:textId="0270D894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1.5 Thesis Outline 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="00D65B1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9</w:t>
      </w:r>
    </w:p>
    <w:p w14:paraId="31E20F20" w14:textId="77777777" w:rsidR="00B52322" w:rsidRDefault="00B52322" w:rsidP="00A21577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lang w:val="en-GB" w:eastAsia="en-US"/>
        </w:rPr>
      </w:pPr>
    </w:p>
    <w:p w14:paraId="05D86CAD" w14:textId="7EFB4D44" w:rsidR="00E419BC" w:rsidRDefault="00F551F7" w:rsidP="00F551F7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2 </w:t>
      </w:r>
      <w:r w:rsidR="00FE23E5"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Literature Review</w:t>
      </w:r>
      <w:r>
        <w:rPr>
          <w:rFonts w:eastAsiaTheme="minorHAnsi"/>
          <w:lang w:val="en-GB" w:eastAsia="en-US"/>
        </w:rPr>
        <w:t xml:space="preserve"> </w:t>
      </w:r>
      <w:r w:rsidR="00B52322"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…………………………………………………………… 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0AF414AC" w14:textId="5C838715" w:rsidR="00B52322" w:rsidRDefault="00B52322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7E4510E3" w14:textId="721BBDA5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2.2 </w:t>
      </w:r>
      <w:r w:rsidRPr="00615EE5">
        <w:rPr>
          <w:rFonts w:eastAsiaTheme="minorHAnsi"/>
          <w:strike/>
          <w:color w:val="000000"/>
          <w:sz w:val="23"/>
          <w:szCs w:val="23"/>
          <w:lang w:val="en-GB" w:eastAsia="en-US"/>
          <w:rPrChange w:id="10" w:author="Stephen Brooks" w:date="2022-03-22T13:06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 xml:space="preserve">Prior works related to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prediction in Machine Learning Models </w:t>
      </w:r>
      <w:ins w:id="11" w:author="Stephen Brooks" w:date="2022-03-22T13:08:00Z">
        <w:r w:rsidR="00615EE5">
          <w:rPr>
            <w:rFonts w:eastAsiaTheme="minorHAnsi"/>
            <w:color w:val="000000"/>
            <w:sz w:val="23"/>
            <w:szCs w:val="23"/>
            <w:lang w:val="en-GB" w:eastAsia="en-US"/>
          </w:rPr>
          <w:t>related prior work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64DE99C2" w14:textId="35E14EB0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2.3 Uncertainty related prior work</w:t>
      </w:r>
      <w:r w:rsidRPr="00615EE5">
        <w:rPr>
          <w:rFonts w:eastAsiaTheme="minorHAnsi"/>
          <w:strike/>
          <w:color w:val="000000"/>
          <w:sz w:val="23"/>
          <w:szCs w:val="23"/>
          <w:lang w:val="en-GB" w:eastAsia="en-US"/>
          <w:rPrChange w:id="12" w:author="Stephen Brooks" w:date="2022-03-22T13:09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11</w:t>
      </w:r>
    </w:p>
    <w:p w14:paraId="173765B0" w14:textId="2DC8B226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2.4 Chromatic Aberration related prior work</w:t>
      </w:r>
      <w:r w:rsidRPr="00615EE5">
        <w:rPr>
          <w:rFonts w:eastAsiaTheme="minorHAnsi"/>
          <w:strike/>
          <w:color w:val="000000"/>
          <w:sz w:val="23"/>
          <w:szCs w:val="23"/>
          <w:lang w:val="en-GB" w:eastAsia="en-US"/>
          <w:rPrChange w:id="13" w:author="Stephen Brooks" w:date="2022-03-22T13:09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19</w:t>
      </w:r>
    </w:p>
    <w:p w14:paraId="30BFBC28" w14:textId="01C7F72D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ins w:id="14" w:author="Stephen Brooks" w:date="2022-03-22T13:11:00Z"/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2.5 Texture related prior work</w:t>
      </w:r>
      <w:r w:rsidRPr="00615EE5">
        <w:rPr>
          <w:rFonts w:eastAsiaTheme="minorHAnsi"/>
          <w:strike/>
          <w:color w:val="000000"/>
          <w:sz w:val="23"/>
          <w:szCs w:val="23"/>
          <w:lang w:val="en-GB" w:eastAsia="en-US"/>
          <w:rPrChange w:id="15" w:author="Stephen Brooks" w:date="2022-03-22T13:09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………………………………………………………… 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21</w:t>
      </w:r>
    </w:p>
    <w:p w14:paraId="21F18843" w14:textId="32763A9C" w:rsidR="00615EE5" w:rsidRDefault="00615EE5">
      <w:pPr>
        <w:autoSpaceDE w:val="0"/>
        <w:autoSpaceDN w:val="0"/>
        <w:adjustRightInd w:val="0"/>
        <w:spacing w:line="360" w:lineRule="auto"/>
        <w:ind w:left="720"/>
        <w:rPr>
          <w:ins w:id="16" w:author="Stephen Brooks" w:date="2022-03-22T13:11:00Z"/>
          <w:rFonts w:eastAsiaTheme="minorHAnsi"/>
          <w:color w:val="000000"/>
          <w:sz w:val="23"/>
          <w:szCs w:val="23"/>
          <w:lang w:val="en-GB" w:eastAsia="en-US"/>
        </w:rPr>
      </w:pPr>
      <w:ins w:id="17" w:author="Stephen Brooks" w:date="2022-03-22T13:1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</w:ins>
      <w:ins w:id="18" w:author="Stephen Brooks" w:date="2022-03-22T13:1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  <w:ins w:id="19" w:author="Stephen Brooks" w:date="2022-03-22T13:11:00Z"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ins w:id="20" w:author="Stephen Brooks" w:date="2022-03-22T13:1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Evaluation of Visualization Systems </w:t>
        </w:r>
        <w:r w:rsidRPr="009978F9">
          <w:rPr>
            <w:rFonts w:eastAsiaTheme="minorHAnsi"/>
            <w:color w:val="FF0000"/>
            <w:sz w:val="23"/>
            <w:szCs w:val="23"/>
            <w:lang w:val="en-GB" w:eastAsia="en-US"/>
            <w:rPrChange w:id="21" w:author="Stephen Brooks" w:date="2022-03-22T13:14:00Z">
              <w:rPr>
                <w:rFonts w:eastAsiaTheme="minorHAnsi"/>
                <w:color w:val="000000"/>
                <w:sz w:val="23"/>
                <w:szCs w:val="23"/>
                <w:lang w:val="en-GB" w:eastAsia="en-US"/>
              </w:rPr>
            </w:rPrChange>
          </w:rPr>
          <w:t>(see</w:t>
        </w:r>
      </w:ins>
      <w:ins w:id="22" w:author="Stephen Brooks" w:date="2022-03-22T13:13:00Z">
        <w:r w:rsidRPr="009978F9">
          <w:rPr>
            <w:rFonts w:eastAsiaTheme="minorHAnsi"/>
            <w:color w:val="FF0000"/>
            <w:sz w:val="23"/>
            <w:szCs w:val="23"/>
            <w:lang w:val="en-GB" w:eastAsia="en-US"/>
            <w:rPrChange w:id="23" w:author="Stephen Brooks" w:date="2022-03-22T13:14:00Z">
              <w:rPr>
                <w:rFonts w:eastAsiaTheme="minorHAnsi"/>
                <w:color w:val="000000"/>
                <w:sz w:val="23"/>
                <w:szCs w:val="23"/>
                <w:lang w:val="en-GB" w:eastAsia="en-US"/>
              </w:rPr>
            </w:rPrChange>
          </w:rPr>
          <w:t xml:space="preserve"> papers such as </w:t>
        </w:r>
        <w:r w:rsidR="009978F9" w:rsidRPr="009978F9">
          <w:rPr>
            <w:rFonts w:eastAsiaTheme="minorHAnsi"/>
            <w:color w:val="FF0000"/>
            <w:sz w:val="23"/>
            <w:szCs w:val="23"/>
            <w:lang w:val="en-GB" w:eastAsia="en-US"/>
            <w:rPrChange w:id="24" w:author="Stephen Brooks" w:date="2022-03-22T13:14:00Z">
              <w:rPr>
                <w:rFonts w:eastAsiaTheme="minorHAnsi"/>
                <w:color w:val="000000"/>
                <w:sz w:val="23"/>
                <w:szCs w:val="23"/>
                <w:lang w:val="en-GB" w:eastAsia="en-US"/>
              </w:rPr>
            </w:rPrChange>
          </w:rPr>
          <w:t xml:space="preserve">“Empirical Studies in Information Visualization: Seven Scenarios” as well as the papers it references and the </w:t>
        </w:r>
        <w:r w:rsidR="009978F9" w:rsidRPr="009978F9">
          <w:rPr>
            <w:rFonts w:eastAsiaTheme="minorHAnsi"/>
            <w:color w:val="FF0000"/>
            <w:sz w:val="23"/>
            <w:szCs w:val="23"/>
            <w:lang w:val="en-GB" w:eastAsia="en-US"/>
            <w:rPrChange w:id="25" w:author="Stephen Brooks" w:date="2022-03-22T13:14:00Z">
              <w:rPr>
                <w:rFonts w:eastAsiaTheme="minorHAnsi"/>
                <w:color w:val="000000"/>
                <w:sz w:val="23"/>
                <w:szCs w:val="23"/>
                <w:lang w:val="en-GB" w:eastAsia="en-US"/>
              </w:rPr>
            </w:rPrChange>
          </w:rPr>
          <w:lastRenderedPageBreak/>
          <w:t xml:space="preserve">papers that reference </w:t>
        </w:r>
        <w:proofErr w:type="gramStart"/>
        <w:r w:rsidR="009978F9" w:rsidRPr="009978F9">
          <w:rPr>
            <w:rFonts w:eastAsiaTheme="minorHAnsi"/>
            <w:color w:val="FF0000"/>
            <w:sz w:val="23"/>
            <w:szCs w:val="23"/>
            <w:lang w:val="en-GB" w:eastAsia="en-US"/>
            <w:rPrChange w:id="26" w:author="Stephen Brooks" w:date="2022-03-22T13:14:00Z">
              <w:rPr>
                <w:rFonts w:eastAsiaTheme="minorHAnsi"/>
                <w:color w:val="000000"/>
                <w:sz w:val="23"/>
                <w:szCs w:val="23"/>
                <w:lang w:val="en-GB" w:eastAsia="en-US"/>
              </w:rPr>
            </w:rPrChange>
          </w:rPr>
          <w:t xml:space="preserve">it </w:t>
        </w:r>
      </w:ins>
      <w:ins w:id="27" w:author="Stephen Brooks" w:date="2022-03-22T13:14:00Z">
        <w:r w:rsidR="009978F9" w:rsidRPr="009978F9">
          <w:rPr>
            <w:rFonts w:eastAsiaTheme="minorHAnsi"/>
            <w:color w:val="FF0000"/>
            <w:sz w:val="23"/>
            <w:szCs w:val="23"/>
            <w:lang w:val="en-GB" w:eastAsia="en-US"/>
            <w:rPrChange w:id="28" w:author="Stephen Brooks" w:date="2022-03-22T13:14:00Z">
              <w:rPr>
                <w:rFonts w:eastAsiaTheme="minorHAnsi"/>
                <w:color w:val="000000"/>
                <w:sz w:val="23"/>
                <w:szCs w:val="23"/>
                <w:lang w:val="en-GB" w:eastAsia="en-US"/>
              </w:rPr>
            </w:rPrChange>
          </w:rPr>
          <w:t>)</w:t>
        </w:r>
        <w:proofErr w:type="gramEnd"/>
        <w:r w:rsidR="009978F9" w:rsidRPr="009978F9">
          <w:rPr>
            <w:rFonts w:eastAsiaTheme="minorHAnsi"/>
            <w:color w:val="FF0000"/>
            <w:sz w:val="23"/>
            <w:szCs w:val="23"/>
            <w:lang w:val="en-GB" w:eastAsia="en-US"/>
            <w:rPrChange w:id="29" w:author="Stephen Brooks" w:date="2022-03-22T13:14:00Z">
              <w:rPr>
                <w:rFonts w:eastAsiaTheme="minorHAnsi"/>
                <w:color w:val="000000"/>
                <w:sz w:val="23"/>
                <w:szCs w:val="23"/>
                <w:lang w:val="en-GB" w:eastAsia="en-US"/>
              </w:rPr>
            </w:rPrChange>
          </w:rPr>
          <w:t xml:space="preserve"> </w:t>
        </w:r>
      </w:ins>
      <w:ins w:id="30" w:author="Stephen Brooks" w:date="2022-03-22T13:1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………………</w:t>
        </w:r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>…………………………………………………………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4A05443C" w14:textId="77777777" w:rsidR="00615EE5" w:rsidRDefault="00615EE5" w:rsidP="00615EE5">
      <w:pPr>
        <w:autoSpaceDE w:val="0"/>
        <w:autoSpaceDN w:val="0"/>
        <w:adjustRightInd w:val="0"/>
        <w:spacing w:line="360" w:lineRule="auto"/>
        <w:rPr>
          <w:ins w:id="31" w:author="Stephen Brooks" w:date="2022-03-22T13:11:00Z"/>
          <w:rFonts w:eastAsiaTheme="minorHAnsi"/>
          <w:color w:val="000000"/>
          <w:sz w:val="23"/>
          <w:szCs w:val="23"/>
          <w:lang w:val="en-GB" w:eastAsia="en-US"/>
        </w:rPr>
      </w:pPr>
    </w:p>
    <w:p w14:paraId="6F621CA3" w14:textId="77777777" w:rsidR="00615EE5" w:rsidRDefault="00615EE5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81FCD8E" w14:textId="7CB3508E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</w:t>
      </w:r>
      <w:ins w:id="32" w:author="Stephen Brooks" w:date="2022-03-22T13:14:00Z">
        <w:r w:rsidR="009978F9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  <w:del w:id="33" w:author="Stephen Brooks" w:date="2022-03-22T13:14:00Z">
        <w:r w:rsidDel="009978F9">
          <w:rPr>
            <w:rFonts w:eastAsiaTheme="minorHAnsi"/>
            <w:color w:val="000000"/>
            <w:sz w:val="23"/>
            <w:szCs w:val="23"/>
            <w:lang w:val="en-GB" w:eastAsia="en-US"/>
          </w:rPr>
          <w:delText>6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Limitations of related works </w:t>
      </w:r>
      <w:ins w:id="34" w:author="Stephen Brooks" w:date="2022-03-22T13:06:00Z">
        <w:r w:rsidR="00615EE5" w:rsidRPr="00615EE5">
          <w:rPr>
            <w:rFonts w:eastAsiaTheme="minorHAnsi"/>
            <w:color w:val="FF0000"/>
            <w:sz w:val="23"/>
            <w:szCs w:val="23"/>
            <w:lang w:val="en-GB" w:eastAsia="en-US"/>
            <w:rPrChange w:id="35" w:author="Stephen Brooks" w:date="2022-03-22T13:08:00Z">
              <w:rPr>
                <w:rFonts w:eastAsiaTheme="minorHAnsi"/>
                <w:color w:val="000000"/>
                <w:sz w:val="23"/>
                <w:szCs w:val="23"/>
                <w:lang w:val="en-GB" w:eastAsia="en-US"/>
              </w:rPr>
            </w:rPrChange>
          </w:rPr>
          <w:t>(</w:t>
        </w:r>
      </w:ins>
      <w:ins w:id="36" w:author="Stephen Brooks" w:date="2022-03-22T13:07:00Z">
        <w:r w:rsidR="00615EE5" w:rsidRPr="00615EE5">
          <w:rPr>
            <w:rFonts w:eastAsiaTheme="minorHAnsi"/>
            <w:color w:val="FF0000"/>
            <w:sz w:val="23"/>
            <w:szCs w:val="23"/>
            <w:lang w:val="en-GB" w:eastAsia="en-US"/>
            <w:rPrChange w:id="37" w:author="Stephen Brooks" w:date="2022-03-22T13:08:00Z">
              <w:rPr>
                <w:rFonts w:eastAsiaTheme="minorHAnsi"/>
                <w:color w:val="000000"/>
                <w:sz w:val="23"/>
                <w:szCs w:val="23"/>
                <w:lang w:val="en-GB" w:eastAsia="en-US"/>
              </w:rPr>
            </w:rPrChange>
          </w:rPr>
          <w:t>in addition to this section that summarizes limitations, you should also briefly note the limitations of each prior work as you discuss them in sections 2.1 to 2.5</w:t>
        </w:r>
      </w:ins>
      <w:ins w:id="38" w:author="Stephen Brooks" w:date="2022-03-22T13:08:00Z">
        <w:r w:rsidR="00615EE5" w:rsidRPr="00615EE5">
          <w:rPr>
            <w:rFonts w:eastAsiaTheme="minorHAnsi"/>
            <w:color w:val="FF0000"/>
            <w:sz w:val="23"/>
            <w:szCs w:val="23"/>
            <w:lang w:val="en-GB" w:eastAsia="en-US"/>
            <w:rPrChange w:id="39" w:author="Stephen Brooks" w:date="2022-03-22T13:08:00Z">
              <w:rPr>
                <w:rFonts w:eastAsiaTheme="minorHAnsi"/>
                <w:color w:val="000000"/>
                <w:sz w:val="23"/>
                <w:szCs w:val="23"/>
                <w:lang w:val="en-GB" w:eastAsia="en-US"/>
              </w:rPr>
            </w:rPrChange>
          </w:rPr>
          <w:t xml:space="preserve">) 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23</w:t>
      </w:r>
    </w:p>
    <w:p w14:paraId="50E52F08" w14:textId="77D57E6A" w:rsidR="00A67D91" w:rsidRDefault="00A67D91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45FA9E8" w14:textId="4FB25316" w:rsidR="00CA1819" w:rsidRDefault="00CA1819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72A548D" w14:textId="77777777" w:rsidR="00CA1819" w:rsidRDefault="00CA1819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0218768" w14:textId="46429491" w:rsidR="00FE23E5" w:rsidRDefault="00FE23E5" w:rsidP="00FE23E5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3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Data Collection, Processing</w:t>
      </w:r>
      <w:r w:rsidR="00CA1819">
        <w:rPr>
          <w:rFonts w:eastAsiaTheme="minorHAnsi"/>
          <w:b/>
          <w:bCs/>
          <w:lang w:val="en-GB" w:eastAsia="en-US"/>
        </w:rPr>
        <w:t>,</w:t>
      </w:r>
      <w:r>
        <w:rPr>
          <w:rFonts w:eastAsiaTheme="minorHAnsi"/>
          <w:b/>
          <w:bCs/>
          <w:lang w:val="en-GB" w:eastAsia="en-US"/>
        </w:rPr>
        <w:t xml:space="preserve"> and Introduction of Models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25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386F3D5A" w14:textId="034A6794" w:rsidR="00A67D91" w:rsidRDefault="00FE23E5" w:rsidP="00A21577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25</w:t>
      </w:r>
    </w:p>
    <w:p w14:paraId="13134948" w14:textId="0252A48B" w:rsidR="00FE23E5" w:rsidRDefault="00FE23E5" w:rsidP="00FE23E5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25</w:t>
      </w:r>
    </w:p>
    <w:p w14:paraId="19D39D3C" w14:textId="23DF3FEF" w:rsidR="00FE23E5" w:rsidRDefault="00CD5B5A" w:rsidP="00347782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3.2.1 Data Collection ………………………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25</w:t>
      </w:r>
    </w:p>
    <w:p w14:paraId="78579B94" w14:textId="46A472D7" w:rsidR="00CD5B5A" w:rsidRDefault="00CD5B5A" w:rsidP="00A21577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3.2.2 Sample Data ……………………………………………………………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 27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3DD374C4" w14:textId="2DD672BB" w:rsidR="00CD5B5A" w:rsidRDefault="00CD5B5A" w:rsidP="0034778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 Machine Learning Algorithms 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 27</w:t>
      </w:r>
    </w:p>
    <w:p w14:paraId="4B9E3B65" w14:textId="16FC347F" w:rsidR="00CD5B5A" w:rsidRDefault="00CD5B5A" w:rsidP="00F56FB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3.3.1 Predictive/Forecasting Models 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28</w:t>
      </w:r>
    </w:p>
    <w:p w14:paraId="63C5DD77" w14:textId="6476A754" w:rsidR="00CD5B5A" w:rsidRDefault="00CD5B5A" w:rsidP="00A21577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3.3.2 Time Series Analysis vs Forecasting 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…   28</w:t>
      </w:r>
    </w:p>
    <w:p w14:paraId="41078CA9" w14:textId="36FE2E63" w:rsidR="00CD5B5A" w:rsidRDefault="00CD5B5A" w:rsidP="00A21577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3.3.3 Concerns of Forecasting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…  29</w:t>
      </w:r>
    </w:p>
    <w:p w14:paraId="508AA2F8" w14:textId="504662E2" w:rsidR="00CD5B5A" w:rsidRPr="00615EE5" w:rsidRDefault="00CD5B5A" w:rsidP="00A21577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s-ES" w:eastAsia="en-US"/>
          <w:rPrChange w:id="40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3.3.4 Example of Forecasting 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F56FB9" w:rsidRPr="00615EE5">
        <w:rPr>
          <w:rFonts w:eastAsiaTheme="minorHAnsi"/>
          <w:color w:val="000000"/>
          <w:sz w:val="23"/>
          <w:szCs w:val="23"/>
          <w:lang w:val="es-ES" w:eastAsia="en-US"/>
          <w:rPrChange w:id="41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30</w:t>
      </w:r>
      <w:r w:rsidR="00A475C4" w:rsidRPr="00615EE5">
        <w:rPr>
          <w:rFonts w:eastAsiaTheme="minorHAnsi"/>
          <w:color w:val="000000"/>
          <w:sz w:val="23"/>
          <w:szCs w:val="23"/>
          <w:lang w:val="es-ES" w:eastAsia="en-US"/>
          <w:rPrChange w:id="42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br/>
      </w:r>
    </w:p>
    <w:p w14:paraId="35636D6D" w14:textId="374C468D" w:rsidR="00E81400" w:rsidRPr="00615EE5" w:rsidRDefault="00E81400" w:rsidP="0034778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  <w:rPrChange w:id="43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</w:pPr>
      <w:r w:rsidRPr="00615EE5">
        <w:rPr>
          <w:rFonts w:eastAsiaTheme="minorHAnsi"/>
          <w:color w:val="000000"/>
          <w:sz w:val="23"/>
          <w:szCs w:val="23"/>
          <w:lang w:val="es-ES" w:eastAsia="en-US"/>
          <w:rPrChange w:id="44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3.4 MLP …………………………………………………………………………</w:t>
      </w:r>
      <w:proofErr w:type="gramStart"/>
      <w:r w:rsidRPr="00615EE5">
        <w:rPr>
          <w:rFonts w:eastAsiaTheme="minorHAnsi"/>
          <w:color w:val="000000"/>
          <w:sz w:val="23"/>
          <w:szCs w:val="23"/>
          <w:lang w:val="es-ES" w:eastAsia="en-US"/>
          <w:rPrChange w:id="45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……</w:t>
      </w:r>
      <w:r w:rsidR="00F56FB9" w:rsidRPr="00615EE5">
        <w:rPr>
          <w:rFonts w:eastAsiaTheme="minorHAnsi"/>
          <w:color w:val="000000"/>
          <w:sz w:val="23"/>
          <w:szCs w:val="23"/>
          <w:lang w:val="es-ES" w:eastAsia="en-US"/>
          <w:rPrChange w:id="46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.</w:t>
      </w:r>
      <w:proofErr w:type="gramEnd"/>
      <w:r w:rsidR="00F56FB9" w:rsidRPr="00615EE5">
        <w:rPr>
          <w:rFonts w:eastAsiaTheme="minorHAnsi"/>
          <w:color w:val="000000"/>
          <w:sz w:val="23"/>
          <w:szCs w:val="23"/>
          <w:lang w:val="es-ES" w:eastAsia="en-US"/>
          <w:rPrChange w:id="47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.  30</w:t>
      </w:r>
    </w:p>
    <w:p w14:paraId="2D782FE9" w14:textId="043B6FE2" w:rsidR="008B395F" w:rsidRPr="00615EE5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  <w:rPrChange w:id="48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</w:pPr>
      <w:r w:rsidRPr="00615EE5">
        <w:rPr>
          <w:rFonts w:eastAsiaTheme="minorHAnsi"/>
          <w:color w:val="000000"/>
          <w:sz w:val="23"/>
          <w:szCs w:val="23"/>
          <w:lang w:val="es-ES" w:eastAsia="en-US"/>
          <w:rPrChange w:id="49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3.5 CNN …………………………………………………………………………</w:t>
      </w:r>
      <w:proofErr w:type="gramStart"/>
      <w:r w:rsidRPr="00615EE5">
        <w:rPr>
          <w:rFonts w:eastAsiaTheme="minorHAnsi"/>
          <w:color w:val="000000"/>
          <w:sz w:val="23"/>
          <w:szCs w:val="23"/>
          <w:lang w:val="es-ES" w:eastAsia="en-US"/>
          <w:rPrChange w:id="50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……</w:t>
      </w:r>
      <w:r w:rsidR="00F56FB9" w:rsidRPr="00615EE5">
        <w:rPr>
          <w:rFonts w:eastAsiaTheme="minorHAnsi"/>
          <w:color w:val="000000"/>
          <w:sz w:val="23"/>
          <w:szCs w:val="23"/>
          <w:lang w:val="es-ES" w:eastAsia="en-US"/>
          <w:rPrChange w:id="51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.</w:t>
      </w:r>
      <w:proofErr w:type="gramEnd"/>
      <w:r w:rsidR="00F56FB9" w:rsidRPr="00615EE5">
        <w:rPr>
          <w:rFonts w:eastAsiaTheme="minorHAnsi"/>
          <w:color w:val="000000"/>
          <w:sz w:val="23"/>
          <w:szCs w:val="23"/>
          <w:lang w:val="es-ES" w:eastAsia="en-US"/>
          <w:rPrChange w:id="52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.  34</w:t>
      </w:r>
    </w:p>
    <w:p w14:paraId="0658E8A4" w14:textId="773FF0B6" w:rsidR="008B395F" w:rsidRPr="00615EE5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  <w:rPrChange w:id="53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</w:pPr>
      <w:r w:rsidRPr="00615EE5">
        <w:rPr>
          <w:rFonts w:eastAsiaTheme="minorHAnsi"/>
          <w:color w:val="000000"/>
          <w:sz w:val="23"/>
          <w:szCs w:val="23"/>
          <w:lang w:val="es-ES" w:eastAsia="en-US"/>
          <w:rPrChange w:id="54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3.6 LSTM ………………………………………………………………………………</w:t>
      </w:r>
      <w:r w:rsidR="00F56FB9" w:rsidRPr="00615EE5">
        <w:rPr>
          <w:rFonts w:eastAsiaTheme="minorHAnsi"/>
          <w:color w:val="000000"/>
          <w:sz w:val="23"/>
          <w:szCs w:val="23"/>
          <w:lang w:val="es-ES" w:eastAsia="en-US"/>
          <w:rPrChange w:id="55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 xml:space="preserve">  36</w:t>
      </w:r>
    </w:p>
    <w:p w14:paraId="44D2255C" w14:textId="6B027E7C" w:rsidR="008B395F" w:rsidRPr="00615EE5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  <w:rPrChange w:id="56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</w:pPr>
      <w:r w:rsidRPr="00615EE5">
        <w:rPr>
          <w:rFonts w:eastAsiaTheme="minorHAnsi"/>
          <w:color w:val="000000"/>
          <w:sz w:val="23"/>
          <w:szCs w:val="23"/>
          <w:lang w:val="es-ES" w:eastAsia="en-US"/>
          <w:rPrChange w:id="57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3.7 ARIMA ……………………………………………………………………………</w:t>
      </w:r>
      <w:r w:rsidR="00F56FB9" w:rsidRPr="00615EE5">
        <w:rPr>
          <w:rFonts w:eastAsiaTheme="minorHAnsi"/>
          <w:color w:val="000000"/>
          <w:sz w:val="23"/>
          <w:szCs w:val="23"/>
          <w:lang w:val="es-ES" w:eastAsia="en-US"/>
          <w:rPrChange w:id="58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.  37</w:t>
      </w:r>
    </w:p>
    <w:p w14:paraId="5D2F2A22" w14:textId="59BB4B5D" w:rsidR="00E326AC" w:rsidRDefault="00E326AC" w:rsidP="00A21577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615EE5">
        <w:rPr>
          <w:rFonts w:eastAsiaTheme="minorHAnsi"/>
          <w:color w:val="000000"/>
          <w:sz w:val="23"/>
          <w:szCs w:val="23"/>
          <w:lang w:val="es-ES" w:eastAsia="en-US"/>
          <w:rPrChange w:id="59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3.7.1 Auto ARIMA ……………………………………………………………</w:t>
      </w:r>
      <w:r w:rsidR="00F56FB9" w:rsidRPr="00615EE5">
        <w:rPr>
          <w:rFonts w:eastAsiaTheme="minorHAnsi"/>
          <w:color w:val="000000"/>
          <w:sz w:val="23"/>
          <w:szCs w:val="23"/>
          <w:lang w:val="es-ES" w:eastAsia="en-US"/>
          <w:rPrChange w:id="60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 xml:space="preserve">.  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38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6F329486" w14:textId="0147136B" w:rsidR="00E326AC" w:rsidRDefault="00E326AC" w:rsidP="0034778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3.8 Uncertainty Data Generation 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39</w:t>
      </w:r>
    </w:p>
    <w:p w14:paraId="255EDA89" w14:textId="521A8F6D" w:rsidR="00E326AC" w:rsidRDefault="00E326AC" w:rsidP="00F56FB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3.8.1 Uncertainty Data Scaling 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…...  40</w:t>
      </w:r>
    </w:p>
    <w:p w14:paraId="737C1620" w14:textId="5FFD1A91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3.8.2 Snapshot of uncertainty data 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   41</w:t>
      </w:r>
    </w:p>
    <w:p w14:paraId="7582F0A0" w14:textId="0BF121F1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3.8.3 Top 10 uncertainty countries using MLP model 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… 41</w:t>
      </w:r>
    </w:p>
    <w:p w14:paraId="2789AF06" w14:textId="3CAFD84B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3.8.4 Lowest 10 uncertainty countries using MLP model 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 41</w:t>
      </w:r>
    </w:p>
    <w:p w14:paraId="1E3E2013" w14:textId="4109827F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3.8.5 Uncertainty Comparison among Models …………………………………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42</w:t>
      </w:r>
    </w:p>
    <w:p w14:paraId="0131ECAD" w14:textId="2C30A309" w:rsidR="00E326AC" w:rsidRDefault="00E326AC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B082B84" w14:textId="24E02665" w:rsidR="00E326AC" w:rsidRDefault="00E326AC" w:rsidP="00E326A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4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Visualization Method </w:t>
      </w:r>
      <w:r w:rsidR="00F804EC" w:rsidRPr="00A21577">
        <w:rPr>
          <w:rFonts w:eastAsiaTheme="minorHAnsi"/>
          <w:lang w:val="en-GB" w:eastAsia="en-US"/>
        </w:rPr>
        <w:t>…………</w:t>
      </w:r>
      <w:proofErr w:type="gramStart"/>
      <w:r w:rsidR="00F804EC" w:rsidRPr="00A21577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……………….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 43</w:t>
      </w:r>
    </w:p>
    <w:p w14:paraId="437A2C69" w14:textId="603394F7" w:rsidR="00E326A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>4</w:t>
      </w:r>
      <w:r w:rsidR="00E326A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E326A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E326A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43</w:t>
      </w:r>
    </w:p>
    <w:p w14:paraId="346F6C2D" w14:textId="35E6A3AB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4.2 Background Architecture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…   43</w:t>
      </w:r>
    </w:p>
    <w:p w14:paraId="690FFD41" w14:textId="6C21AC16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4.3 Examples of CA in Shapes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44</w:t>
      </w:r>
    </w:p>
    <w:p w14:paraId="3066CAED" w14:textId="62D3C772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 Texture Pattern Generation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45</w:t>
      </w:r>
    </w:p>
    <w:p w14:paraId="3EB49867" w14:textId="71973934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4.4.1 Slicing Plot 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47</w:t>
      </w:r>
    </w:p>
    <w:p w14:paraId="3B99059E" w14:textId="5F387C70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4.4.2 Pattern Generation 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…  48</w:t>
      </w:r>
    </w:p>
    <w:p w14:paraId="07B7126B" w14:textId="150AC409" w:rsidR="00F804EC" w:rsidRDefault="00F804EC" w:rsidP="00A2157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4.4.3 Texture Generation 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50</w:t>
      </w:r>
    </w:p>
    <w:p w14:paraId="068C162D" w14:textId="77777777" w:rsidR="00CD5B5A" w:rsidRDefault="00CD5B5A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407E594A" w14:textId="778F066E" w:rsidR="00F804EC" w:rsidRDefault="00F804EC" w:rsidP="00F804E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5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Application of </w:t>
      </w:r>
      <w:r w:rsidR="001619E7">
        <w:rPr>
          <w:rFonts w:eastAsiaTheme="minorHAnsi"/>
          <w:b/>
          <w:bCs/>
          <w:lang w:val="en-GB" w:eastAsia="en-US"/>
        </w:rPr>
        <w:t xml:space="preserve">Chromatic Aberration </w:t>
      </w:r>
      <w:r w:rsidRPr="00347782">
        <w:rPr>
          <w:rFonts w:eastAsiaTheme="minorHAnsi"/>
          <w:lang w:val="en-GB" w:eastAsia="en-US"/>
        </w:rPr>
        <w:t>…………</w:t>
      </w:r>
      <w:proofErr w:type="gramStart"/>
      <w:r w:rsidRPr="00347782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…  51</w:t>
      </w:r>
    </w:p>
    <w:p w14:paraId="4A345096" w14:textId="41D1AE49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51</w:t>
      </w:r>
    </w:p>
    <w:p w14:paraId="48DD44E3" w14:textId="2417EF80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5.2 Web Interface ……………………………………………………………………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 51</w:t>
      </w:r>
    </w:p>
    <w:p w14:paraId="63B4746A" w14:textId="454BD831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 Filtering 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53</w:t>
      </w:r>
    </w:p>
    <w:p w14:paraId="7FE625B3" w14:textId="09B1AFB6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5.3.1 Bubble Selection Mode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53</w:t>
      </w:r>
    </w:p>
    <w:p w14:paraId="1C28E37D" w14:textId="00AE9FC7" w:rsidR="00F804EC" w:rsidRDefault="00F804EC" w:rsidP="00A21577">
      <w:pPr>
        <w:autoSpaceDE w:val="0"/>
        <w:autoSpaceDN w:val="0"/>
        <w:adjustRightInd w:val="0"/>
        <w:spacing w:line="48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5.3.2 </w:t>
      </w:r>
      <w:r w:rsidR="00263698">
        <w:rPr>
          <w:rFonts w:eastAsiaTheme="minorHAnsi"/>
          <w:color w:val="000000"/>
          <w:sz w:val="23"/>
          <w:szCs w:val="23"/>
          <w:lang w:val="en-GB" w:eastAsia="en-US"/>
        </w:rPr>
        <w:t>Bubble Removal Mode ……………………………………………</w:t>
      </w:r>
      <w:proofErr w:type="gramStart"/>
      <w:r w:rsidR="00263698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 54</w:t>
      </w:r>
    </w:p>
    <w:p w14:paraId="38DB0604" w14:textId="463453C8" w:rsidR="00263698" w:rsidRDefault="00263698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5.4 Legend ……………………………………………………………………………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54</w:t>
      </w:r>
    </w:p>
    <w:p w14:paraId="3B6655AF" w14:textId="607F0C3A" w:rsidR="00263698" w:rsidRDefault="00263698" w:rsidP="0068777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5.5 Reshuffling Streamgraph 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54</w:t>
      </w:r>
    </w:p>
    <w:p w14:paraId="09D7FF04" w14:textId="0504F9F2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5.6 Drill-down All Model Predictions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  56</w:t>
      </w:r>
    </w:p>
    <w:p w14:paraId="5832B647" w14:textId="2AF56978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5.7 Star Fish Inspired Design 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  57</w:t>
      </w:r>
    </w:p>
    <w:p w14:paraId="02630E60" w14:textId="23DBEF0C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5.8 Parallel Coordinate Chart 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  59</w:t>
      </w:r>
    </w:p>
    <w:p w14:paraId="55E1A234" w14:textId="476E59A7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5.9 Bubble</w:t>
      </w:r>
      <w:r w:rsidR="00D52517">
        <w:rPr>
          <w:rFonts w:eastAsiaTheme="minorHAnsi"/>
          <w:color w:val="000000"/>
          <w:sz w:val="23"/>
          <w:szCs w:val="23"/>
          <w:lang w:val="en-GB" w:eastAsia="en-US"/>
        </w:rPr>
        <w:t xml:space="preserve"> Grid Chart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………………………………………………………………</w:t>
      </w:r>
      <w:r w:rsidR="00D52517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60</w:t>
      </w:r>
    </w:p>
    <w:p w14:paraId="5A94F617" w14:textId="6F7241A5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5.10 Horizontal Chart …………………………………………………………………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  61</w:t>
      </w:r>
    </w:p>
    <w:p w14:paraId="063EBF47" w14:textId="0D4D38F3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5.11 Square Grid Chart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 63</w:t>
      </w:r>
    </w:p>
    <w:p w14:paraId="69EB6E4F" w14:textId="668E8C3B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5.12 World Map ………………………………………………………………………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  64</w:t>
      </w:r>
    </w:p>
    <w:p w14:paraId="279AF0D4" w14:textId="77777777" w:rsidR="00263698" w:rsidRDefault="00263698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C37AC56" w14:textId="04697023" w:rsidR="00615EE5" w:rsidRPr="009978F9" w:rsidRDefault="003E116C" w:rsidP="00615EE5">
      <w:pPr>
        <w:autoSpaceDE w:val="0"/>
        <w:autoSpaceDN w:val="0"/>
        <w:adjustRightInd w:val="0"/>
        <w:spacing w:line="480" w:lineRule="auto"/>
        <w:jc w:val="both"/>
        <w:rPr>
          <w:ins w:id="61" w:author="Stephen Brooks" w:date="2022-03-22T13:10:00Z"/>
          <w:rFonts w:eastAsiaTheme="minorHAnsi"/>
          <w:color w:val="FF0000"/>
          <w:lang w:val="en-GB" w:eastAsia="en-US"/>
          <w:rPrChange w:id="62" w:author="Stephen Brooks" w:date="2022-03-22T13:15:00Z">
            <w:rPr>
              <w:ins w:id="63" w:author="Stephen Brooks" w:date="2022-03-22T13:10:00Z"/>
              <w:rFonts w:eastAsiaTheme="minorHAnsi"/>
              <w:lang w:val="en-GB" w:eastAsia="en-US"/>
            </w:rPr>
          </w:rPrChange>
        </w:rPr>
      </w:pPr>
      <w:r w:rsidRPr="009978F9">
        <w:rPr>
          <w:rFonts w:eastAsiaTheme="minorHAnsi"/>
          <w:b/>
          <w:bCs/>
          <w:color w:val="FF0000"/>
          <w:lang w:val="en-GB" w:eastAsia="en-US"/>
          <w:rPrChange w:id="64" w:author="Stephen Brooks" w:date="2022-03-22T13:15:00Z">
            <w:rPr>
              <w:rFonts w:eastAsiaTheme="minorHAnsi"/>
              <w:b/>
              <w:bCs/>
              <w:lang w:val="en-GB" w:eastAsia="en-US"/>
            </w:rPr>
          </w:rPrChange>
        </w:rPr>
        <w:t xml:space="preserve">Chapter 6 </w:t>
      </w:r>
      <w:r w:rsidRPr="009978F9">
        <w:rPr>
          <w:rFonts w:eastAsiaTheme="minorHAnsi"/>
          <w:b/>
          <w:bCs/>
          <w:color w:val="FF0000"/>
          <w:lang w:val="en-GB" w:eastAsia="en-US"/>
          <w:rPrChange w:id="65" w:author="Stephen Brooks" w:date="2022-03-22T13:15:00Z">
            <w:rPr>
              <w:rFonts w:eastAsiaTheme="minorHAnsi"/>
              <w:b/>
              <w:bCs/>
              <w:lang w:val="en-GB" w:eastAsia="en-US"/>
            </w:rPr>
          </w:rPrChange>
        </w:rPr>
        <w:tab/>
      </w:r>
      <w:ins w:id="66" w:author="Stephen Brooks" w:date="2022-03-22T13:10:00Z">
        <w:r w:rsidR="00615EE5" w:rsidRPr="009978F9">
          <w:rPr>
            <w:rFonts w:eastAsiaTheme="minorHAnsi"/>
            <w:b/>
            <w:bCs/>
            <w:color w:val="FF0000"/>
            <w:lang w:val="en-GB" w:eastAsia="en-US"/>
            <w:rPrChange w:id="67" w:author="Stephen Brooks" w:date="2022-03-22T13:15:00Z">
              <w:rPr>
                <w:rFonts w:eastAsiaTheme="minorHAnsi"/>
                <w:b/>
                <w:bCs/>
                <w:lang w:val="en-GB" w:eastAsia="en-US"/>
              </w:rPr>
            </w:rPrChange>
          </w:rPr>
          <w:t>Evaluation: User Stud</w:t>
        </w:r>
      </w:ins>
      <w:ins w:id="68" w:author="Stephen Brooks" w:date="2022-03-22T13:11:00Z">
        <w:r w:rsidR="00615EE5" w:rsidRPr="009978F9">
          <w:rPr>
            <w:rFonts w:eastAsiaTheme="minorHAnsi"/>
            <w:b/>
            <w:bCs/>
            <w:color w:val="FF0000"/>
            <w:lang w:val="en-GB" w:eastAsia="en-US"/>
            <w:rPrChange w:id="69" w:author="Stephen Brooks" w:date="2022-03-22T13:15:00Z">
              <w:rPr>
                <w:rFonts w:eastAsiaTheme="minorHAnsi"/>
                <w:b/>
                <w:bCs/>
                <w:lang w:val="en-GB" w:eastAsia="en-US"/>
              </w:rPr>
            </w:rPrChange>
          </w:rPr>
          <w:t>y Design</w:t>
        </w:r>
      </w:ins>
      <w:ins w:id="70" w:author="Stephen Brooks" w:date="2022-03-22T13:10:00Z">
        <w:r w:rsidR="00615EE5" w:rsidRPr="009978F9">
          <w:rPr>
            <w:rFonts w:eastAsiaTheme="minorHAnsi"/>
            <w:b/>
            <w:bCs/>
            <w:color w:val="FF0000"/>
            <w:lang w:val="en-GB" w:eastAsia="en-US"/>
            <w:rPrChange w:id="71" w:author="Stephen Brooks" w:date="2022-03-22T13:15:00Z">
              <w:rPr>
                <w:rFonts w:eastAsiaTheme="minorHAnsi"/>
                <w:b/>
                <w:bCs/>
                <w:lang w:val="en-GB" w:eastAsia="en-US"/>
              </w:rPr>
            </w:rPrChange>
          </w:rPr>
          <w:t xml:space="preserve"> </w:t>
        </w:r>
        <w:r w:rsidR="00615EE5" w:rsidRPr="009978F9">
          <w:rPr>
            <w:rFonts w:eastAsiaTheme="minorHAnsi"/>
            <w:color w:val="FF0000"/>
            <w:lang w:val="en-GB" w:eastAsia="en-US"/>
            <w:rPrChange w:id="72" w:author="Stephen Brooks" w:date="2022-03-22T13:15:00Z">
              <w:rPr>
                <w:rFonts w:eastAsiaTheme="minorHAnsi"/>
                <w:lang w:val="en-GB" w:eastAsia="en-US"/>
              </w:rPr>
            </w:rPrChange>
          </w:rPr>
          <w:t>…….………………………</w:t>
        </w:r>
        <w:r w:rsidR="00615EE5" w:rsidRPr="009978F9">
          <w:rPr>
            <w:rFonts w:eastAsiaTheme="minorHAnsi"/>
            <w:color w:val="FF0000"/>
            <w:sz w:val="23"/>
            <w:szCs w:val="23"/>
            <w:lang w:val="en-GB" w:eastAsia="en-US"/>
            <w:rPrChange w:id="73" w:author="Stephen Brooks" w:date="2022-03-22T13:15:00Z">
              <w:rPr>
                <w:rFonts w:eastAsiaTheme="minorHAnsi"/>
                <w:color w:val="000000"/>
                <w:sz w:val="23"/>
                <w:szCs w:val="23"/>
                <w:lang w:val="en-GB" w:eastAsia="en-US"/>
              </w:rPr>
            </w:rPrChange>
          </w:rPr>
          <w:t>…………….</w:t>
        </w:r>
      </w:ins>
    </w:p>
    <w:p w14:paraId="0760B517" w14:textId="77777777" w:rsidR="00615EE5" w:rsidRPr="009978F9" w:rsidRDefault="00615EE5" w:rsidP="00615EE5">
      <w:pPr>
        <w:autoSpaceDE w:val="0"/>
        <w:autoSpaceDN w:val="0"/>
        <w:adjustRightInd w:val="0"/>
        <w:spacing w:line="360" w:lineRule="auto"/>
        <w:ind w:left="720"/>
        <w:rPr>
          <w:ins w:id="74" w:author="Stephen Brooks" w:date="2022-03-22T13:11:00Z"/>
          <w:rFonts w:eastAsiaTheme="minorHAnsi"/>
          <w:color w:val="FF0000"/>
          <w:sz w:val="23"/>
          <w:szCs w:val="23"/>
          <w:lang w:val="en-GB" w:eastAsia="en-US"/>
          <w:rPrChange w:id="75" w:author="Stephen Brooks" w:date="2022-03-22T13:15:00Z">
            <w:rPr>
              <w:ins w:id="76" w:author="Stephen Brooks" w:date="2022-03-22T13:11:00Z"/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</w:pPr>
      <w:ins w:id="77" w:author="Stephen Brooks" w:date="2022-03-22T13:11:00Z">
        <w:r w:rsidRPr="009978F9">
          <w:rPr>
            <w:rFonts w:eastAsiaTheme="minorHAnsi"/>
            <w:color w:val="FF0000"/>
            <w:sz w:val="23"/>
            <w:szCs w:val="23"/>
            <w:lang w:val="en-GB" w:eastAsia="en-US"/>
            <w:rPrChange w:id="78" w:author="Stephen Brooks" w:date="2022-03-22T13:15:00Z">
              <w:rPr>
                <w:rFonts w:eastAsiaTheme="minorHAnsi"/>
                <w:color w:val="000000"/>
                <w:sz w:val="23"/>
                <w:szCs w:val="23"/>
                <w:lang w:val="en-GB" w:eastAsia="en-US"/>
              </w:rPr>
            </w:rPrChange>
          </w:rPr>
          <w:t xml:space="preserve">6.1 Introduction …………………………………………………………………………. </w:t>
        </w:r>
      </w:ins>
    </w:p>
    <w:p w14:paraId="240FD779" w14:textId="77777777" w:rsidR="00615EE5" w:rsidRPr="009978F9" w:rsidRDefault="00615EE5" w:rsidP="00615EE5">
      <w:pPr>
        <w:autoSpaceDE w:val="0"/>
        <w:autoSpaceDN w:val="0"/>
        <w:adjustRightInd w:val="0"/>
        <w:spacing w:line="360" w:lineRule="auto"/>
        <w:rPr>
          <w:ins w:id="79" w:author="Stephen Brooks" w:date="2022-03-22T13:11:00Z"/>
          <w:rFonts w:eastAsiaTheme="minorHAnsi"/>
          <w:color w:val="FF0000"/>
          <w:sz w:val="23"/>
          <w:szCs w:val="23"/>
          <w:lang w:val="en-GB" w:eastAsia="en-US"/>
          <w:rPrChange w:id="80" w:author="Stephen Brooks" w:date="2022-03-22T13:15:00Z">
            <w:rPr>
              <w:ins w:id="81" w:author="Stephen Brooks" w:date="2022-03-22T13:11:00Z"/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</w:pPr>
    </w:p>
    <w:p w14:paraId="6754805D" w14:textId="0307695F" w:rsidR="00615EE5" w:rsidRDefault="00615EE5" w:rsidP="00615EE5">
      <w:pPr>
        <w:autoSpaceDE w:val="0"/>
        <w:autoSpaceDN w:val="0"/>
        <w:adjustRightInd w:val="0"/>
        <w:spacing w:line="480" w:lineRule="auto"/>
        <w:jc w:val="both"/>
        <w:rPr>
          <w:ins w:id="82" w:author="Stephen Brooks" w:date="2022-03-22T13:10:00Z"/>
          <w:rFonts w:eastAsiaTheme="minorHAnsi"/>
          <w:lang w:val="en-GB" w:eastAsia="en-US"/>
        </w:rPr>
      </w:pPr>
      <w:ins w:id="83" w:author="Stephen Brooks" w:date="2022-03-22T13:10:00Z">
        <w:r>
          <w:rPr>
            <w:rFonts w:eastAsiaTheme="minorHAnsi"/>
            <w:b/>
            <w:bCs/>
            <w:lang w:val="en-GB" w:eastAsia="en-US"/>
          </w:rPr>
          <w:t xml:space="preserve">Chapter 7 Evaluation: Numerical Analysis </w:t>
        </w:r>
        <w:r w:rsidRPr="00A21577">
          <w:rPr>
            <w:rFonts w:eastAsiaTheme="minorHAnsi"/>
            <w:lang w:val="en-GB" w:eastAsia="en-US"/>
          </w:rPr>
          <w:t>…….</w:t>
        </w:r>
        <w:r>
          <w:rPr>
            <w:rFonts w:eastAsiaTheme="minorHAnsi"/>
            <w:lang w:val="en-GB" w:eastAsia="en-US"/>
          </w:rPr>
          <w:t>………………………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…………….</w:t>
        </w:r>
      </w:ins>
    </w:p>
    <w:p w14:paraId="2FCD6B0B" w14:textId="48EABEC7" w:rsidR="00615EE5" w:rsidRDefault="00615EE5" w:rsidP="00615EE5">
      <w:pPr>
        <w:autoSpaceDE w:val="0"/>
        <w:autoSpaceDN w:val="0"/>
        <w:adjustRightInd w:val="0"/>
        <w:spacing w:line="360" w:lineRule="auto"/>
        <w:ind w:left="720"/>
        <w:rPr>
          <w:ins w:id="84" w:author="Stephen Brooks" w:date="2022-03-22T13:10:00Z"/>
          <w:rFonts w:eastAsiaTheme="minorHAnsi"/>
          <w:color w:val="000000"/>
          <w:sz w:val="23"/>
          <w:szCs w:val="23"/>
          <w:lang w:val="en-GB" w:eastAsia="en-US"/>
        </w:rPr>
      </w:pPr>
      <w:ins w:id="85" w:author="Stephen Brooks" w:date="2022-03-22T13:1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  <w:ins w:id="86" w:author="Stephen Brooks" w:date="2022-03-22T13:10:00Z"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.1 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Introduction ………………</w:t>
        </w:r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>…………………………………………………………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7690571D" w14:textId="77777777" w:rsidR="00615EE5" w:rsidRDefault="00615EE5" w:rsidP="00615EE5">
      <w:pPr>
        <w:autoSpaceDE w:val="0"/>
        <w:autoSpaceDN w:val="0"/>
        <w:adjustRightInd w:val="0"/>
        <w:spacing w:line="360" w:lineRule="auto"/>
        <w:rPr>
          <w:ins w:id="87" w:author="Stephen Brooks" w:date="2022-03-22T13:10:00Z"/>
          <w:rFonts w:eastAsiaTheme="minorHAnsi"/>
          <w:color w:val="000000"/>
          <w:sz w:val="23"/>
          <w:szCs w:val="23"/>
          <w:lang w:val="en-GB" w:eastAsia="en-US"/>
        </w:rPr>
      </w:pPr>
    </w:p>
    <w:p w14:paraId="611074A6" w14:textId="3657CCD9" w:rsidR="003E116C" w:rsidDel="00615EE5" w:rsidRDefault="003E116C" w:rsidP="00615EE5">
      <w:pPr>
        <w:autoSpaceDE w:val="0"/>
        <w:autoSpaceDN w:val="0"/>
        <w:adjustRightInd w:val="0"/>
        <w:spacing w:line="480" w:lineRule="auto"/>
        <w:jc w:val="both"/>
        <w:rPr>
          <w:del w:id="88" w:author="Stephen Brooks" w:date="2022-03-22T13:10:00Z"/>
          <w:rFonts w:eastAsiaTheme="minorHAnsi"/>
          <w:lang w:val="en-GB" w:eastAsia="en-US"/>
        </w:rPr>
      </w:pPr>
      <w:del w:id="89" w:author="Stephen Brooks" w:date="2022-03-22T13:10:00Z">
        <w:r w:rsidDel="00615EE5">
          <w:rPr>
            <w:rFonts w:eastAsiaTheme="minorHAnsi"/>
            <w:b/>
            <w:bCs/>
            <w:lang w:val="en-GB" w:eastAsia="en-US"/>
          </w:rPr>
          <w:delText>Evaluation</w:delText>
        </w:r>
        <w:r w:rsidR="00347782" w:rsidDel="00615EE5">
          <w:rPr>
            <w:rFonts w:eastAsiaTheme="minorHAnsi"/>
            <w:b/>
            <w:bCs/>
            <w:lang w:val="en-GB" w:eastAsia="en-US"/>
          </w:rPr>
          <w:delText>: Numerical Analysis</w:delText>
        </w:r>
        <w:r w:rsidDel="00615EE5">
          <w:rPr>
            <w:rFonts w:eastAsiaTheme="minorHAnsi"/>
            <w:b/>
            <w:bCs/>
            <w:lang w:val="en-GB" w:eastAsia="en-US"/>
          </w:rPr>
          <w:delText xml:space="preserve"> </w:delText>
        </w:r>
        <w:r w:rsidRPr="00A21577" w:rsidDel="00615EE5">
          <w:rPr>
            <w:rFonts w:eastAsiaTheme="minorHAnsi"/>
            <w:lang w:val="en-GB" w:eastAsia="en-US"/>
          </w:rPr>
          <w:delText>…….</w:delText>
        </w:r>
        <w:r w:rsidDel="00615EE5">
          <w:rPr>
            <w:rFonts w:eastAsiaTheme="minorHAnsi"/>
            <w:lang w:val="en-GB" w:eastAsia="en-US"/>
          </w:rPr>
          <w:delText>………………………</w:delText>
        </w:r>
        <w:r w:rsidDel="00615EE5">
          <w:rPr>
            <w:rFonts w:eastAsiaTheme="minorHAnsi"/>
            <w:color w:val="000000"/>
            <w:sz w:val="23"/>
            <w:szCs w:val="23"/>
            <w:lang w:val="en-GB" w:eastAsia="en-US"/>
          </w:rPr>
          <w:delText>……………</w:delText>
        </w:r>
        <w:r w:rsidR="00EA126F" w:rsidDel="00615EE5">
          <w:rPr>
            <w:rFonts w:eastAsiaTheme="minorHAnsi"/>
            <w:color w:val="000000"/>
            <w:sz w:val="23"/>
            <w:szCs w:val="23"/>
            <w:lang w:val="en-GB" w:eastAsia="en-US"/>
          </w:rPr>
          <w:delText>.</w:delText>
        </w:r>
      </w:del>
    </w:p>
    <w:p w14:paraId="4F57F85E" w14:textId="1BF3DFC5" w:rsidR="003E116C" w:rsidDel="00615EE5" w:rsidRDefault="00AF0D18" w:rsidP="00615EE5">
      <w:pPr>
        <w:autoSpaceDE w:val="0"/>
        <w:autoSpaceDN w:val="0"/>
        <w:adjustRightInd w:val="0"/>
        <w:spacing w:line="480" w:lineRule="auto"/>
        <w:jc w:val="both"/>
        <w:rPr>
          <w:del w:id="90" w:author="Stephen Brooks" w:date="2022-03-22T13:10:00Z"/>
          <w:rFonts w:eastAsiaTheme="minorHAnsi"/>
          <w:color w:val="000000"/>
          <w:sz w:val="23"/>
          <w:szCs w:val="23"/>
          <w:lang w:val="en-GB" w:eastAsia="en-US"/>
        </w:rPr>
      </w:pPr>
      <w:del w:id="91" w:author="Stephen Brooks" w:date="2022-03-22T13:10:00Z">
        <w:r w:rsidDel="00615EE5">
          <w:rPr>
            <w:rFonts w:eastAsiaTheme="minorHAnsi"/>
            <w:color w:val="000000"/>
            <w:sz w:val="23"/>
            <w:szCs w:val="23"/>
            <w:lang w:val="en-GB" w:eastAsia="en-US"/>
          </w:rPr>
          <w:delText>6</w:delText>
        </w:r>
        <w:r w:rsidR="003E116C" w:rsidRPr="0098148F" w:rsidDel="00615EE5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.1 </w:delText>
        </w:r>
        <w:r w:rsidR="003E116C" w:rsidDel="00615EE5">
          <w:rPr>
            <w:rFonts w:eastAsiaTheme="minorHAnsi"/>
            <w:color w:val="000000"/>
            <w:sz w:val="23"/>
            <w:szCs w:val="23"/>
            <w:lang w:val="en-GB" w:eastAsia="en-US"/>
          </w:rPr>
          <w:delText>Introduction ………………</w:delText>
        </w:r>
        <w:r w:rsidR="003E116C" w:rsidRPr="0098148F" w:rsidDel="00615EE5">
          <w:rPr>
            <w:rFonts w:eastAsiaTheme="minorHAnsi"/>
            <w:color w:val="000000"/>
            <w:sz w:val="23"/>
            <w:szCs w:val="23"/>
            <w:lang w:val="en-GB" w:eastAsia="en-US"/>
          </w:rPr>
          <w:delText>…………………………………………………………</w:delText>
        </w:r>
        <w:r w:rsidR="003E116C" w:rsidDel="00615EE5">
          <w:rPr>
            <w:rFonts w:eastAsiaTheme="minorHAnsi"/>
            <w:color w:val="000000"/>
            <w:sz w:val="23"/>
            <w:szCs w:val="23"/>
            <w:lang w:val="en-GB" w:eastAsia="en-US"/>
          </w:rPr>
          <w:delText>.</w:delText>
        </w:r>
        <w:r w:rsidR="003E116C" w:rsidRPr="0098148F" w:rsidDel="00615EE5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</w:p>
    <w:p w14:paraId="2E9D5897" w14:textId="75DC3705" w:rsidR="00CD5B5A" w:rsidDel="00615EE5" w:rsidRDefault="00CD5B5A" w:rsidP="00615EE5">
      <w:pPr>
        <w:autoSpaceDE w:val="0"/>
        <w:autoSpaceDN w:val="0"/>
        <w:adjustRightInd w:val="0"/>
        <w:spacing w:line="480" w:lineRule="auto"/>
        <w:jc w:val="both"/>
        <w:rPr>
          <w:del w:id="92" w:author="Stephen Brooks" w:date="2022-03-22T13:10:00Z"/>
          <w:rFonts w:eastAsiaTheme="minorHAnsi"/>
          <w:color w:val="000000"/>
          <w:sz w:val="23"/>
          <w:szCs w:val="23"/>
          <w:lang w:val="en-GB" w:eastAsia="en-US"/>
        </w:rPr>
      </w:pPr>
    </w:p>
    <w:p w14:paraId="3DFBA623" w14:textId="5BFF9082" w:rsidR="003E116C" w:rsidRDefault="003E116C" w:rsidP="00615EE5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ins w:id="93" w:author="Stephen Brooks" w:date="2022-03-22T13:11:00Z">
        <w:r w:rsidR="00615EE5">
          <w:rPr>
            <w:rFonts w:eastAsiaTheme="minorHAnsi"/>
            <w:b/>
            <w:bCs/>
            <w:lang w:val="en-GB" w:eastAsia="en-US"/>
          </w:rPr>
          <w:t>8</w:t>
        </w:r>
      </w:ins>
      <w:del w:id="94" w:author="Stephen Brooks" w:date="2022-03-22T13:11:00Z">
        <w:r w:rsidDel="00615EE5">
          <w:rPr>
            <w:rFonts w:eastAsiaTheme="minorHAnsi"/>
            <w:b/>
            <w:bCs/>
            <w:lang w:val="en-GB" w:eastAsia="en-US"/>
          </w:rPr>
          <w:delText>7</w:delText>
        </w:r>
      </w:del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Results </w:t>
      </w:r>
      <w:r w:rsidR="00A74D73">
        <w:rPr>
          <w:rFonts w:eastAsiaTheme="minorHAnsi"/>
          <w:b/>
          <w:bCs/>
          <w:lang w:val="en-GB" w:eastAsia="en-US"/>
        </w:rPr>
        <w:t>and Discussion</w:t>
      </w:r>
      <w:r w:rsidRPr="00A21577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…………….………………………</w:t>
      </w:r>
      <w:proofErr w:type="gramStart"/>
      <w:r w:rsidR="00A74D73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</w:p>
    <w:p w14:paraId="7A2156F7" w14:textId="70A5C47D" w:rsidR="003E116C" w:rsidRDefault="00615EE5" w:rsidP="003E1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ins w:id="95" w:author="Stephen Brooks" w:date="2022-03-22T13:1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</w:ins>
      <w:del w:id="96" w:author="Stephen Brooks" w:date="2022-03-22T13:11:00Z">
        <w:r w:rsidR="00AF0D18" w:rsidDel="00615EE5">
          <w:rPr>
            <w:rFonts w:eastAsiaTheme="minorHAnsi"/>
            <w:color w:val="000000"/>
            <w:sz w:val="23"/>
            <w:szCs w:val="23"/>
            <w:lang w:val="en-GB" w:eastAsia="en-US"/>
          </w:rPr>
          <w:delText>7</w:delText>
        </w:r>
      </w:del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3E116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</w:p>
    <w:p w14:paraId="078149B7" w14:textId="77777777" w:rsidR="003E116C" w:rsidRDefault="003E116C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905DBE9" w14:textId="7657A1FE" w:rsidR="00784992" w:rsidRDefault="00784992" w:rsidP="0078499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lastRenderedPageBreak/>
        <w:t xml:space="preserve">Chapter </w:t>
      </w:r>
      <w:ins w:id="97" w:author="Stephen Brooks" w:date="2022-03-22T13:11:00Z">
        <w:r w:rsidR="00615EE5">
          <w:rPr>
            <w:rFonts w:eastAsiaTheme="minorHAnsi"/>
            <w:b/>
            <w:bCs/>
            <w:lang w:val="en-GB" w:eastAsia="en-US"/>
          </w:rPr>
          <w:t>9</w:t>
        </w:r>
      </w:ins>
      <w:del w:id="98" w:author="Stephen Brooks" w:date="2022-03-22T13:11:00Z">
        <w:r w:rsidR="000E4DB9" w:rsidDel="00615EE5">
          <w:rPr>
            <w:rFonts w:eastAsiaTheme="minorHAnsi"/>
            <w:b/>
            <w:bCs/>
            <w:lang w:val="en-GB" w:eastAsia="en-US"/>
          </w:rPr>
          <w:delText>8</w:delText>
        </w:r>
      </w:del>
      <w:r w:rsidR="000E4DB9"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Conclusion and Future Work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</w:t>
      </w:r>
      <w:proofErr w:type="gramStart"/>
      <w:r>
        <w:rPr>
          <w:rFonts w:eastAsiaTheme="minorHAnsi"/>
          <w:lang w:val="en-GB" w:eastAsia="en-US"/>
        </w:rPr>
        <w:t>…..</w:t>
      </w:r>
      <w:proofErr w:type="gramEnd"/>
    </w:p>
    <w:p w14:paraId="10D23943" w14:textId="226FD457" w:rsidR="00784992" w:rsidRDefault="00615EE5" w:rsidP="0078499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ins w:id="99" w:author="Stephen Brooks" w:date="2022-03-22T13:1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9</w:t>
        </w:r>
      </w:ins>
      <w:del w:id="100" w:author="Stephen Brooks" w:date="2022-03-22T13:11:00Z">
        <w:r w:rsidR="00AF0D18" w:rsidDel="00615EE5">
          <w:rPr>
            <w:rFonts w:eastAsiaTheme="minorHAnsi"/>
            <w:color w:val="000000"/>
            <w:sz w:val="23"/>
            <w:szCs w:val="23"/>
            <w:lang w:val="en-GB" w:eastAsia="en-US"/>
          </w:rPr>
          <w:delText>8</w:delText>
        </w:r>
      </w:del>
      <w:r w:rsidR="00AF0D1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784992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1 </w:t>
      </w:r>
      <w:r w:rsidR="00784992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784992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784992">
        <w:rPr>
          <w:rFonts w:eastAsiaTheme="minorHAnsi"/>
          <w:color w:val="000000"/>
          <w:sz w:val="23"/>
          <w:szCs w:val="23"/>
          <w:lang w:val="en-GB" w:eastAsia="en-US"/>
        </w:rPr>
        <w:t>.</w:t>
      </w:r>
    </w:p>
    <w:p w14:paraId="6C5F86A4" w14:textId="77777777" w:rsidR="00D06BA2" w:rsidRDefault="00D06BA2" w:rsidP="00D06BA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b/>
          <w:bCs/>
          <w:lang w:val="en-GB" w:eastAsia="en-US"/>
        </w:rPr>
      </w:pPr>
    </w:p>
    <w:p w14:paraId="5D27DA4F" w14:textId="56B55E1E" w:rsidR="00D06BA2" w:rsidRDefault="00D06BA2" w:rsidP="00D06BA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b/>
          <w:bCs/>
          <w:lang w:val="en-GB" w:eastAsia="en-US"/>
        </w:rPr>
        <w:t xml:space="preserve">References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…………….……………………………………………………</w:t>
      </w:r>
      <w:proofErr w:type="gramStart"/>
      <w:r w:rsidRPr="00687776">
        <w:rPr>
          <w:rFonts w:eastAsiaTheme="minorHAnsi"/>
          <w:lang w:val="en-GB" w:eastAsia="en-US"/>
        </w:rPr>
        <w:t>…..</w:t>
      </w:r>
      <w:proofErr w:type="gramEnd"/>
    </w:p>
    <w:p w14:paraId="42D7171B" w14:textId="77777777" w:rsidR="00B52322" w:rsidRDefault="00B52322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42A20972" w14:textId="1B10E5A0" w:rsidR="00784992" w:rsidRDefault="00784992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84992">
        <w:rPr>
          <w:rFonts w:eastAsiaTheme="minorHAnsi"/>
          <w:b/>
          <w:bCs/>
          <w:lang w:val="en-GB" w:eastAsia="en-US"/>
        </w:rPr>
        <w:t>Bibliography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00543B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  <w:r>
        <w:rPr>
          <w:rFonts w:eastAsiaTheme="minorHAnsi"/>
          <w:lang w:val="en-GB" w:eastAsia="en-US"/>
        </w:rPr>
        <w:t xml:space="preserve">Appendix A </w:t>
      </w:r>
      <w:r w:rsidR="00051B59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 xml:space="preserve">REB </w:t>
      </w:r>
      <w:r w:rsidR="00051B59">
        <w:rPr>
          <w:rFonts w:eastAsiaTheme="minorHAnsi"/>
          <w:lang w:val="en-GB" w:eastAsia="en-US"/>
        </w:rPr>
        <w:t xml:space="preserve">Application </w:t>
      </w:r>
      <w:r>
        <w:rPr>
          <w:rFonts w:eastAsiaTheme="minorHAnsi"/>
          <w:lang w:val="en-GB" w:eastAsia="en-US"/>
        </w:rPr>
        <w:t xml:space="preserve">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</w:t>
      </w:r>
      <w:r w:rsidR="00051B59">
        <w:rPr>
          <w:rFonts w:eastAsiaTheme="minorHAnsi"/>
          <w:color w:val="000000"/>
          <w:sz w:val="23"/>
          <w:szCs w:val="23"/>
          <w:lang w:val="en-GB" w:eastAsia="en-US"/>
        </w:rPr>
        <w:t>….</w:t>
      </w:r>
    </w:p>
    <w:p w14:paraId="0CF6AE5B" w14:textId="0704D761" w:rsidR="005E70E5" w:rsidRDefault="005E70E5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051B59">
        <w:rPr>
          <w:rFonts w:eastAsiaTheme="minorHAnsi"/>
          <w:lang w:val="en-GB" w:eastAsia="en-US"/>
        </w:rPr>
        <w:t>B</w:t>
      </w:r>
      <w:r>
        <w:rPr>
          <w:rFonts w:eastAsiaTheme="minorHAnsi"/>
          <w:lang w:val="en-GB" w:eastAsia="en-US"/>
        </w:rPr>
        <w:t xml:space="preserve"> </w:t>
      </w:r>
      <w:r w:rsidR="00051B59">
        <w:rPr>
          <w:rFonts w:eastAsiaTheme="minorHAnsi"/>
          <w:lang w:val="en-GB" w:eastAsia="en-US"/>
        </w:rPr>
        <w:tab/>
        <w:t xml:space="preserve">Letter of </w:t>
      </w:r>
      <w:r>
        <w:rPr>
          <w:rFonts w:eastAsiaTheme="minorHAnsi"/>
          <w:lang w:val="en-GB" w:eastAsia="en-US"/>
        </w:rPr>
        <w:t xml:space="preserve">REB Approval </w:t>
      </w:r>
      <w:r w:rsidR="00051B59">
        <w:rPr>
          <w:rFonts w:eastAsiaTheme="minorHAnsi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051B59">
        <w:rPr>
          <w:rFonts w:eastAsiaTheme="minorHAnsi"/>
          <w:color w:val="000000"/>
          <w:sz w:val="23"/>
          <w:szCs w:val="23"/>
          <w:lang w:val="en-GB" w:eastAsia="en-US"/>
        </w:rPr>
        <w:t>…</w:t>
      </w:r>
    </w:p>
    <w:p w14:paraId="422D4388" w14:textId="3B038FE1" w:rsidR="00D7450C" w:rsidRDefault="00784992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051B59">
        <w:rPr>
          <w:rFonts w:eastAsiaTheme="minorHAnsi"/>
          <w:lang w:val="en-GB" w:eastAsia="en-US"/>
        </w:rPr>
        <w:t>C</w:t>
      </w:r>
      <w:r>
        <w:rPr>
          <w:rFonts w:eastAsiaTheme="minorHAnsi"/>
          <w:lang w:val="en-GB" w:eastAsia="en-US"/>
        </w:rPr>
        <w:t xml:space="preserve"> </w:t>
      </w:r>
      <w:r w:rsidR="00051B59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 xml:space="preserve">Consent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D7450C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</w:p>
    <w:p w14:paraId="576CFBFB" w14:textId="7DB244F7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D </w:t>
      </w:r>
      <w:r>
        <w:rPr>
          <w:rFonts w:eastAsiaTheme="minorHAnsi"/>
          <w:lang w:val="en-GB" w:eastAsia="en-US"/>
        </w:rPr>
        <w:tab/>
        <w:t xml:space="preserve">Examples and Questionnaire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</w:t>
      </w:r>
    </w:p>
    <w:p w14:paraId="3B0CA8F3" w14:textId="7D21AFBE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D.1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Setup and Arrangement ……………………………………………</w:t>
      </w:r>
    </w:p>
    <w:p w14:paraId="10600C61" w14:textId="51024A1E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 xml:space="preserve">D.2 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Bubble …………………………………………………………</w:t>
      </w:r>
    </w:p>
    <w:p w14:paraId="5FE2345E" w14:textId="24876373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D.3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CA + Bubble ……………………………………………………</w:t>
      </w:r>
    </w:p>
    <w:p w14:paraId="78FEECEB" w14:textId="6BA1C85D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D.4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Bubble ………………………………………………………</w:t>
      </w:r>
    </w:p>
    <w:p w14:paraId="389082B5" w14:textId="783C0EE3" w:rsidR="00AB3C3D" w:rsidRPr="00615EE5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  <w:rPrChange w:id="101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Pr="00615EE5">
        <w:rPr>
          <w:rFonts w:eastAsiaTheme="minorHAnsi"/>
          <w:color w:val="000000"/>
          <w:sz w:val="23"/>
          <w:szCs w:val="23"/>
          <w:lang w:val="fr-FR" w:eastAsia="en-US"/>
          <w:rPrChange w:id="102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D.5</w:t>
      </w:r>
      <w:r w:rsidRPr="00615EE5">
        <w:rPr>
          <w:rFonts w:eastAsiaTheme="minorHAnsi"/>
          <w:color w:val="000000"/>
          <w:sz w:val="23"/>
          <w:szCs w:val="23"/>
          <w:lang w:val="fr-FR" w:eastAsia="en-US"/>
          <w:rPrChange w:id="103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ab/>
        <w:t>Questionnaire on VSUP + Bubble …………………………………………………</w:t>
      </w:r>
    </w:p>
    <w:p w14:paraId="33140DA1" w14:textId="221CA11B" w:rsidR="00AB3C3D" w:rsidRPr="00615EE5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  <w:rPrChange w:id="104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</w:pPr>
      <w:r w:rsidRPr="00615EE5">
        <w:rPr>
          <w:rFonts w:eastAsiaTheme="minorHAnsi"/>
          <w:color w:val="000000"/>
          <w:sz w:val="23"/>
          <w:szCs w:val="23"/>
          <w:lang w:val="fr-FR" w:eastAsia="en-US"/>
          <w:rPrChange w:id="105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>D.6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Grid …………………………………………………………….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Pr="00615EE5">
        <w:rPr>
          <w:rFonts w:eastAsiaTheme="minorHAnsi"/>
          <w:color w:val="000000"/>
          <w:sz w:val="23"/>
          <w:szCs w:val="23"/>
          <w:lang w:val="fr-FR" w:eastAsia="en-US"/>
          <w:rPrChange w:id="106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D.7</w:t>
      </w:r>
      <w:r w:rsidRPr="00615EE5">
        <w:rPr>
          <w:rFonts w:eastAsiaTheme="minorHAnsi"/>
          <w:color w:val="000000"/>
          <w:sz w:val="23"/>
          <w:szCs w:val="23"/>
          <w:lang w:val="fr-FR" w:eastAsia="en-US"/>
          <w:rPrChange w:id="107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ab/>
        <w:t xml:space="preserve">Questionnaire on CA + </w:t>
      </w:r>
      <w:proofErr w:type="spellStart"/>
      <w:r w:rsidRPr="00615EE5">
        <w:rPr>
          <w:rFonts w:eastAsiaTheme="minorHAnsi"/>
          <w:color w:val="000000"/>
          <w:sz w:val="23"/>
          <w:szCs w:val="23"/>
          <w:lang w:val="fr-FR" w:eastAsia="en-US"/>
          <w:rPrChange w:id="108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Grid</w:t>
      </w:r>
      <w:proofErr w:type="spellEnd"/>
      <w:r w:rsidR="000D74E5" w:rsidRPr="00615EE5">
        <w:rPr>
          <w:rFonts w:eastAsiaTheme="minorHAnsi"/>
          <w:color w:val="000000"/>
          <w:sz w:val="23"/>
          <w:szCs w:val="23"/>
          <w:lang w:val="fr-FR" w:eastAsia="en-US"/>
          <w:rPrChange w:id="109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 xml:space="preserve"> ………………………………………………………</w:t>
      </w:r>
    </w:p>
    <w:p w14:paraId="3F5D4666" w14:textId="0E38570B" w:rsidR="000D74E5" w:rsidRDefault="000D74E5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615EE5">
        <w:rPr>
          <w:rFonts w:eastAsiaTheme="minorHAnsi"/>
          <w:color w:val="000000"/>
          <w:sz w:val="23"/>
          <w:szCs w:val="23"/>
          <w:lang w:val="fr-FR" w:eastAsia="en-US"/>
          <w:rPrChange w:id="110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>D.8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Grid …………………………………………………………</w:t>
      </w:r>
    </w:p>
    <w:p w14:paraId="226FEB68" w14:textId="110D9C55" w:rsidR="000D74E5" w:rsidRPr="00615EE5" w:rsidRDefault="000D74E5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  <w:rPrChange w:id="111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Pr="00615EE5">
        <w:rPr>
          <w:rFonts w:eastAsiaTheme="minorHAnsi"/>
          <w:color w:val="000000"/>
          <w:sz w:val="23"/>
          <w:szCs w:val="23"/>
          <w:lang w:val="fr-FR" w:eastAsia="en-US"/>
          <w:rPrChange w:id="112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D.9</w:t>
      </w:r>
      <w:r w:rsidRPr="00615EE5">
        <w:rPr>
          <w:rFonts w:eastAsiaTheme="minorHAnsi"/>
          <w:color w:val="000000"/>
          <w:sz w:val="23"/>
          <w:szCs w:val="23"/>
          <w:lang w:val="fr-FR" w:eastAsia="en-US"/>
          <w:rPrChange w:id="113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ab/>
        <w:t xml:space="preserve">Questionnaire on VSUP + </w:t>
      </w:r>
      <w:proofErr w:type="spellStart"/>
      <w:r w:rsidRPr="00615EE5">
        <w:rPr>
          <w:rFonts w:eastAsiaTheme="minorHAnsi"/>
          <w:color w:val="000000"/>
          <w:sz w:val="23"/>
          <w:szCs w:val="23"/>
          <w:lang w:val="fr-FR" w:eastAsia="en-US"/>
          <w:rPrChange w:id="114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>Grid</w:t>
      </w:r>
      <w:proofErr w:type="spellEnd"/>
      <w:r w:rsidRPr="00615EE5">
        <w:rPr>
          <w:rFonts w:eastAsiaTheme="minorHAnsi"/>
          <w:color w:val="000000"/>
          <w:sz w:val="23"/>
          <w:szCs w:val="23"/>
          <w:lang w:val="fr-FR" w:eastAsia="en-US"/>
          <w:rPrChange w:id="115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 xml:space="preserve"> ……………………………………………………</w:t>
      </w:r>
    </w:p>
    <w:p w14:paraId="52332B1D" w14:textId="42AE37D0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615EE5">
        <w:rPr>
          <w:rFonts w:eastAsiaTheme="minorHAnsi"/>
          <w:color w:val="000000"/>
          <w:sz w:val="23"/>
          <w:szCs w:val="23"/>
          <w:lang w:val="fr-FR" w:eastAsia="en-US"/>
          <w:rPrChange w:id="116" w:author="Stephen Brooks" w:date="2022-03-22T13:05:00Z">
            <w:rPr>
              <w:rFonts w:eastAsiaTheme="minorHAnsi"/>
              <w:color w:val="000000"/>
              <w:sz w:val="23"/>
              <w:szCs w:val="23"/>
              <w:lang w:val="en-GB" w:eastAsia="en-US"/>
            </w:rPr>
          </w:rPrChange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D.10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Pr="00A21577">
        <w:rPr>
          <w:color w:val="000000" w:themeColor="text1"/>
        </w:rPr>
        <w:t>Questions on System Usability Scale (SUS)</w:t>
      </w:r>
      <w:r>
        <w:rPr>
          <w:color w:val="000000" w:themeColor="text1"/>
        </w:rPr>
        <w:t xml:space="preserve"> ………………………………</w:t>
      </w:r>
      <w:proofErr w:type="gramStart"/>
      <w:r>
        <w:rPr>
          <w:color w:val="000000" w:themeColor="text1"/>
        </w:rPr>
        <w:t>…..</w:t>
      </w:r>
      <w:proofErr w:type="gramEnd"/>
    </w:p>
    <w:p w14:paraId="309FF251" w14:textId="6BE7A28B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  <w:t>D.11</w:t>
      </w:r>
      <w:r>
        <w:rPr>
          <w:color w:val="000000" w:themeColor="text1"/>
        </w:rPr>
        <w:tab/>
        <w:t>Questions on NASA TLX …………………………………………………</w:t>
      </w:r>
      <w:proofErr w:type="gramStart"/>
      <w:r>
        <w:rPr>
          <w:color w:val="000000" w:themeColor="text1"/>
        </w:rPr>
        <w:t>…..</w:t>
      </w:r>
      <w:proofErr w:type="gramEnd"/>
    </w:p>
    <w:p w14:paraId="3053A615" w14:textId="77777777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53B5A730" w14:textId="10710410" w:rsidR="000D74E5" w:rsidRDefault="000D74E5" w:rsidP="000D74E5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E </w:t>
      </w:r>
      <w:r>
        <w:rPr>
          <w:rFonts w:eastAsiaTheme="minorHAnsi"/>
          <w:lang w:val="en-GB" w:eastAsia="en-US"/>
        </w:rPr>
        <w:tab/>
        <w:t xml:space="preserve">Ishihara Color Blindness Test Plates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</w:p>
    <w:p w14:paraId="26FCA35A" w14:textId="0DEFE56D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39A4F08" w14:textId="5E520532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11742893" w14:textId="2FE322EF" w:rsidR="00687776" w:rsidRDefault="00687776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7BFE6D8" w14:textId="77777777" w:rsidR="00687776" w:rsidRDefault="00687776">
      <w:pPr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br w:type="page"/>
      </w:r>
    </w:p>
    <w:p w14:paraId="5EC1054F" w14:textId="77777777" w:rsidR="00687776" w:rsidRDefault="00687776" w:rsidP="00784992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color w:val="000000"/>
          <w:sz w:val="23"/>
          <w:szCs w:val="23"/>
          <w:lang w:val="en-GB" w:eastAsia="en-US"/>
        </w:rPr>
      </w:pPr>
      <w:r w:rsidRPr="00A21577"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lastRenderedPageBreak/>
        <w:t>List of Tables</w:t>
      </w:r>
    </w:p>
    <w:p w14:paraId="3AEF9CB1" w14:textId="12B36C01" w:rsidR="00B52322" w:rsidRDefault="00687776" w:rsidP="00E277C9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>Table</w:t>
      </w:r>
      <w:r w:rsidR="0025729D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 xml:space="preserve">3.1 </w:t>
      </w:r>
      <w:r>
        <w:rPr>
          <w:rFonts w:eastAsiaTheme="minorHAnsi"/>
          <w:lang w:val="en-GB" w:eastAsia="en-US"/>
        </w:rPr>
        <w:tab/>
      </w:r>
      <w:r w:rsidRPr="002E48C9">
        <w:rPr>
          <w:rFonts w:ascii="Times" w:eastAsiaTheme="minorHAnsi" w:hAnsi="Times" w:cstheme="minorBidi"/>
          <w:color w:val="000000" w:themeColor="text1"/>
          <w:lang w:val="en-US" w:eastAsia="en-US"/>
        </w:rPr>
        <w:t>COVID Data property list</w:t>
      </w:r>
      <w:r>
        <w:rPr>
          <w:rFonts w:eastAsiaTheme="minorHAnsi"/>
          <w:lang w:val="en-GB" w:eastAsia="en-US"/>
        </w:rPr>
        <w:t xml:space="preserve"> ……………………………………………</w:t>
      </w:r>
    </w:p>
    <w:p w14:paraId="21C7D0B8" w14:textId="08431DDC" w:rsidR="00687776" w:rsidRDefault="00687776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noProof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>Table</w:t>
      </w:r>
      <w:r w:rsidR="0025729D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>S</w:t>
      </w:r>
      <w:r w:rsidRPr="002E48C9">
        <w:rPr>
          <w:rFonts w:ascii="Times" w:hAnsi="Times"/>
          <w:noProof/>
          <w:color w:val="000000" w:themeColor="text1"/>
          <w:lang w:val="en-US"/>
        </w:rPr>
        <w:t>creenshot of sample data</w:t>
      </w:r>
      <w:r>
        <w:rPr>
          <w:rFonts w:ascii="Times" w:hAnsi="Times"/>
          <w:noProof/>
          <w:color w:val="000000" w:themeColor="text1"/>
          <w:lang w:val="en-US"/>
        </w:rPr>
        <w:t xml:space="preserve"> ……………………………………………</w:t>
      </w:r>
    </w:p>
    <w:p w14:paraId="31E69E32" w14:textId="5EB2C795" w:rsidR="0025729D" w:rsidRDefault="0025729D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Table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3.3</w:t>
      </w:r>
      <w:r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Top uncertainty countries </w:t>
      </w:r>
      <w:r>
        <w:rPr>
          <w:rFonts w:ascii="Times" w:hAnsi="Times"/>
          <w:color w:val="000000" w:themeColor="text1"/>
          <w:lang w:val="en-US"/>
        </w:rPr>
        <w:t>………………….…………………………</w:t>
      </w:r>
    </w:p>
    <w:p w14:paraId="42A26374" w14:textId="57599CF8" w:rsidR="0025729D" w:rsidRDefault="0025729D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3.4</w:t>
      </w:r>
      <w:r>
        <w:rPr>
          <w:rFonts w:ascii="Times" w:hAnsi="Times"/>
          <w:color w:val="000000" w:themeColor="text1"/>
          <w:lang w:val="en-US"/>
        </w:rPr>
        <w:tab/>
        <w:t>Lowest Uncertainty countries 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51370E7A" w14:textId="4A942F18" w:rsidR="0025729D" w:rsidRPr="00A21577" w:rsidRDefault="0025729D" w:rsidP="00A21577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b/>
          <w:bCs/>
          <w:color w:val="000000"/>
          <w:sz w:val="23"/>
          <w:szCs w:val="23"/>
          <w:lang w:val="en-GB" w:eastAsia="en-US"/>
        </w:rPr>
      </w:pPr>
      <w:r>
        <w:rPr>
          <w:rFonts w:ascii="Times" w:hAnsi="Times"/>
          <w:color w:val="000000" w:themeColor="text1"/>
          <w:lang w:val="en-US"/>
        </w:rPr>
        <w:t>Table 3.5</w:t>
      </w:r>
      <w:r>
        <w:rPr>
          <w:rFonts w:ascii="Times" w:hAnsi="Times"/>
          <w:color w:val="000000" w:themeColor="text1"/>
          <w:lang w:val="en-US"/>
        </w:rPr>
        <w:tab/>
        <w:t>Uncertainty Comparisons of Models ………………………………...</w:t>
      </w:r>
    </w:p>
    <w:p w14:paraId="280327CD" w14:textId="618BCD25" w:rsidR="0025729D" w:rsidRDefault="00687776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    </w:t>
      </w:r>
    </w:p>
    <w:p w14:paraId="4B49DECE" w14:textId="77777777" w:rsidR="0025729D" w:rsidRDefault="0025729D">
      <w:pPr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br w:type="page"/>
      </w:r>
    </w:p>
    <w:p w14:paraId="20185BF0" w14:textId="2D6A2281" w:rsidR="00687776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lastRenderedPageBreak/>
        <w:t>List of Figures</w:t>
      </w:r>
    </w:p>
    <w:p w14:paraId="5BBA719F" w14:textId="4B237155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lang w:val="en-GB" w:eastAsia="en-US"/>
        </w:rPr>
        <w:tab/>
        <w:t>Figure 1.1</w:t>
      </w:r>
      <w:r w:rsidRPr="00A21577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Streamgraph Prototype ……………………………………………….</w:t>
      </w:r>
    </w:p>
    <w:p w14:paraId="29BF9E53" w14:textId="2DA33A98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1.2</w:t>
      </w:r>
      <w:r>
        <w:rPr>
          <w:rFonts w:eastAsiaTheme="minorHAnsi"/>
          <w:lang w:val="en-GB" w:eastAsia="en-US"/>
        </w:rPr>
        <w:tab/>
        <w:t>Example of Chromatic Aberration ……………………………………</w:t>
      </w:r>
    </w:p>
    <w:p w14:paraId="6A0B9B27" w14:textId="0B4E34A1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3.1</w:t>
      </w:r>
      <w:r>
        <w:rPr>
          <w:rFonts w:eastAsiaTheme="minorHAnsi"/>
          <w:lang w:val="en-GB" w:eastAsia="en-US"/>
        </w:rPr>
        <w:tab/>
        <w:t>Predictive modelling workflow to generate uncertainty ……………...</w:t>
      </w:r>
    </w:p>
    <w:p w14:paraId="5245CD18" w14:textId="50F4A494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ab/>
        <w:t>Figure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color w:val="000000" w:themeColor="text1"/>
          <w:lang w:val="en-US"/>
        </w:rPr>
        <w:t>Example of daily covid forecasting for 200 days …………………….</w:t>
      </w:r>
    </w:p>
    <w:p w14:paraId="545AACD6" w14:textId="0976D79A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MLP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………………………………….</w:t>
      </w:r>
    </w:p>
    <w:p w14:paraId="2F39F7C7" w14:textId="16336CE8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 w:rsidR="00430F71">
        <w:rPr>
          <w:rFonts w:ascii="Times" w:hAnsi="Times"/>
          <w:color w:val="000000" w:themeColor="text1"/>
          <w:lang w:val="en-US"/>
        </w:rPr>
        <w:t>Figure 3.4</w:t>
      </w:r>
      <w:r w:rsidR="00430F71">
        <w:rPr>
          <w:rFonts w:ascii="Times" w:hAnsi="Times"/>
          <w:color w:val="000000" w:themeColor="text1"/>
          <w:lang w:val="en-US"/>
        </w:rPr>
        <w:tab/>
      </w:r>
      <w:r w:rsidR="00430F71" w:rsidRPr="002E48C9">
        <w:rPr>
          <w:rFonts w:ascii="Times" w:hAnsi="Times"/>
          <w:color w:val="000000" w:themeColor="text1"/>
          <w:lang w:val="en-US"/>
        </w:rPr>
        <w:t>Basic Architecture of CNN network</w:t>
      </w:r>
      <w:r w:rsidR="00430F71">
        <w:rPr>
          <w:rFonts w:ascii="Times" w:hAnsi="Times"/>
          <w:color w:val="000000" w:themeColor="text1"/>
          <w:lang w:val="en-US"/>
        </w:rPr>
        <w:t xml:space="preserve"> ………………………………….</w:t>
      </w:r>
    </w:p>
    <w:p w14:paraId="4DE5BB8D" w14:textId="4AB3D14C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3.5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LSTM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</w:t>
      </w:r>
    </w:p>
    <w:p w14:paraId="6F712C65" w14:textId="2A4D2885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4.1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 xml:space="preserve">Underlying </w:t>
      </w:r>
      <w:r w:rsidRPr="002E48C9">
        <w:rPr>
          <w:rFonts w:ascii="Times" w:hAnsi="Times"/>
          <w:noProof/>
          <w:color w:val="000000" w:themeColor="text1"/>
          <w:lang w:val="en-US"/>
        </w:rPr>
        <w:t>Geomet</w:t>
      </w:r>
      <w:r>
        <w:rPr>
          <w:rFonts w:ascii="Times" w:hAnsi="Times"/>
          <w:noProof/>
          <w:color w:val="000000" w:themeColor="text1"/>
          <w:lang w:val="en-US"/>
        </w:rPr>
        <w:t>ry of Chromatic Aberration ………………………</w:t>
      </w:r>
    </w:p>
    <w:p w14:paraId="6D1836C1" w14:textId="4DCDB803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noProof/>
          <w:color w:val="000000" w:themeColor="text1"/>
          <w:lang w:val="en-US"/>
        </w:rPr>
        <w:tab/>
        <w:t>Figure 4.2</w:t>
      </w:r>
      <w:r>
        <w:rPr>
          <w:rFonts w:ascii="Times" w:hAnsi="Times"/>
          <w:noProof/>
          <w:color w:val="000000" w:themeColor="text1"/>
          <w:lang w:val="en-US"/>
        </w:rPr>
        <w:tab/>
        <w:t>Example</w:t>
      </w:r>
      <w:r w:rsidRPr="002E48C9">
        <w:rPr>
          <w:rFonts w:ascii="Times" w:hAnsi="Times"/>
          <w:noProof/>
          <w:color w:val="000000" w:themeColor="text1"/>
          <w:lang w:val="en-US"/>
        </w:rPr>
        <w:t xml:space="preserve"> </w:t>
      </w:r>
      <w:r>
        <w:rPr>
          <w:rFonts w:ascii="Times" w:hAnsi="Times"/>
          <w:noProof/>
          <w:color w:val="000000" w:themeColor="text1"/>
          <w:lang w:val="en-US"/>
        </w:rPr>
        <w:t>CA on Bubbles and Rectangles ……………………………</w:t>
      </w:r>
      <w:r w:rsidR="00410F5A">
        <w:rPr>
          <w:rFonts w:ascii="Times" w:hAnsi="Times"/>
          <w:noProof/>
          <w:color w:val="000000" w:themeColor="text1"/>
          <w:lang w:val="en-US"/>
        </w:rPr>
        <w:t>..</w:t>
      </w:r>
    </w:p>
    <w:p w14:paraId="494F7530" w14:textId="09241D0C" w:rsidR="00430F71" w:rsidRDefault="00430F7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4.3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>Streamgraph Color Filled (left), Texture Filled (right)</w:t>
      </w:r>
      <w:r w:rsidR="00410F5A">
        <w:rPr>
          <w:rFonts w:ascii="Times" w:hAnsi="Times"/>
          <w:color w:val="000000" w:themeColor="text1"/>
          <w:lang w:val="en-US"/>
        </w:rPr>
        <w:t xml:space="preserve"> ……………….</w:t>
      </w:r>
    </w:p>
    <w:p w14:paraId="497B1280" w14:textId="0A33AFD3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4.4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 xml:space="preserve">Sliced Streamgraph </w:t>
      </w:r>
      <w:r>
        <w:rPr>
          <w:rFonts w:ascii="Times" w:hAnsi="Times"/>
          <w:color w:val="000000" w:themeColor="text1"/>
          <w:lang w:val="en-US"/>
        </w:rPr>
        <w:t>……………………………………………………</w:t>
      </w:r>
    </w:p>
    <w:p w14:paraId="7BECD6E3" w14:textId="0B850F31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5.1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Initial Web Interface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0AA48998" w14:textId="3F284820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5.2 </w:t>
      </w:r>
      <w:r>
        <w:rPr>
          <w:rFonts w:ascii="Times" w:hAnsi="Times"/>
          <w:color w:val="000000" w:themeColor="text1"/>
          <w:lang w:val="en-US"/>
        </w:rPr>
        <w:tab/>
        <w:t>Filter by</w:t>
      </w:r>
      <w:r w:rsidRPr="002E48C9">
        <w:rPr>
          <w:rFonts w:ascii="Times" w:hAnsi="Times"/>
          <w:color w:val="000000" w:themeColor="text1"/>
          <w:lang w:val="en-US"/>
        </w:rPr>
        <w:t xml:space="preserve"> selected countries of interest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</w:t>
      </w:r>
    </w:p>
    <w:p w14:paraId="0763CD2B" w14:textId="07D0A565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Removal of countries of interest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……………………………………….</w:t>
      </w:r>
    </w:p>
    <w:p w14:paraId="6A65C72A" w14:textId="7BAF6018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Reshuffling </w:t>
      </w:r>
      <w:r>
        <w:rPr>
          <w:rFonts w:ascii="Times" w:hAnsi="Times"/>
          <w:color w:val="000000" w:themeColor="text1"/>
          <w:lang w:val="en-US"/>
        </w:rPr>
        <w:t>M</w:t>
      </w:r>
      <w:r w:rsidRPr="002E48C9">
        <w:rPr>
          <w:rFonts w:ascii="Times" w:hAnsi="Times"/>
          <w:color w:val="000000" w:themeColor="text1"/>
          <w:lang w:val="en-US"/>
        </w:rPr>
        <w:t xml:space="preserve">ain </w:t>
      </w:r>
      <w:r>
        <w:rPr>
          <w:rFonts w:ascii="Times" w:hAnsi="Times"/>
          <w:color w:val="000000" w:themeColor="text1"/>
          <w:lang w:val="en-US"/>
        </w:rPr>
        <w:t>S</w:t>
      </w:r>
      <w:r w:rsidRPr="002E48C9">
        <w:rPr>
          <w:rFonts w:ascii="Times" w:hAnsi="Times"/>
          <w:color w:val="000000" w:themeColor="text1"/>
          <w:lang w:val="en-US"/>
        </w:rPr>
        <w:t>treamgraph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12067182" w14:textId="28246569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5.5 </w:t>
      </w:r>
      <w:r>
        <w:rPr>
          <w:rFonts w:ascii="Times" w:hAnsi="Times"/>
          <w:color w:val="000000" w:themeColor="text1"/>
          <w:lang w:val="en-US"/>
        </w:rPr>
        <w:tab/>
        <w:t>Streamgraphs for all models for Brazil 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17534231" w14:textId="4213AE3C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5.6</w:t>
      </w:r>
      <w:r>
        <w:rPr>
          <w:rFonts w:ascii="Times" w:hAnsi="Times"/>
          <w:color w:val="000000" w:themeColor="text1"/>
          <w:lang w:val="en-US"/>
        </w:rPr>
        <w:tab/>
        <w:t>Uncertainty presentation on stream by texture …………………………</w:t>
      </w:r>
    </w:p>
    <w:p w14:paraId="081009BE" w14:textId="6B9572CD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5.7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color ………………………….</w:t>
      </w:r>
    </w:p>
    <w:p w14:paraId="5F620B5F" w14:textId="4900119F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5.8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Texture of CA 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0EF1E3D9" w14:textId="245117F1" w:rsidR="003910F1" w:rsidRDefault="003910F1" w:rsidP="003910F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5.9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Parallel coordinates chart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</w:t>
      </w:r>
    </w:p>
    <w:p w14:paraId="504649DE" w14:textId="234CF95F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5.10</w:t>
      </w:r>
      <w:r>
        <w:rPr>
          <w:rFonts w:ascii="Times" w:hAnsi="Times"/>
          <w:color w:val="000000" w:themeColor="text1"/>
          <w:lang w:val="en-US"/>
        </w:rPr>
        <w:tab/>
        <w:t>Bubble Grid</w:t>
      </w:r>
      <w:r w:rsidRPr="002E48C9">
        <w:rPr>
          <w:rFonts w:ascii="Times" w:hAnsi="Times"/>
          <w:color w:val="000000" w:themeColor="text1"/>
          <w:lang w:val="en-US"/>
        </w:rPr>
        <w:t xml:space="preserve"> chart</w:t>
      </w:r>
      <w:r>
        <w:rPr>
          <w:rFonts w:ascii="Times" w:hAnsi="Times"/>
          <w:color w:val="000000" w:themeColor="text1"/>
          <w:lang w:val="en-US"/>
        </w:rPr>
        <w:t xml:space="preserve"> with CA textures ……………………………………</w:t>
      </w:r>
    </w:p>
    <w:p w14:paraId="5B076D14" w14:textId="562CF79F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5.11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(Color filled) ………………………………………….</w:t>
      </w:r>
    </w:p>
    <w:p w14:paraId="162478A3" w14:textId="4AEBC5F9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5.12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(Texture filled) ……………………………………… </w:t>
      </w:r>
    </w:p>
    <w:p w14:paraId="75C02974" w14:textId="13903C65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5.13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Charts of Daily </w:t>
      </w:r>
      <w:r>
        <w:rPr>
          <w:rFonts w:ascii="Times" w:hAnsi="Times"/>
          <w:color w:val="000000" w:themeColor="text1"/>
          <w:lang w:val="en-US"/>
        </w:rPr>
        <w:t>C</w:t>
      </w:r>
      <w:r w:rsidRPr="002E48C9">
        <w:rPr>
          <w:rFonts w:ascii="Times" w:hAnsi="Times"/>
          <w:color w:val="000000" w:themeColor="text1"/>
          <w:lang w:val="en-US"/>
        </w:rPr>
        <w:t>ounts</w:t>
      </w:r>
      <w:r>
        <w:rPr>
          <w:rFonts w:ascii="Times" w:hAnsi="Times"/>
          <w:color w:val="000000" w:themeColor="text1"/>
          <w:lang w:val="en-US"/>
        </w:rPr>
        <w:t xml:space="preserve"> for different countries …………………………</w:t>
      </w:r>
    </w:p>
    <w:p w14:paraId="1F699D60" w14:textId="0292B5CA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5.14</w:t>
      </w:r>
      <w:r>
        <w:rPr>
          <w:rFonts w:ascii="Times" w:hAnsi="Times"/>
          <w:color w:val="000000" w:themeColor="text1"/>
          <w:lang w:val="en-US"/>
        </w:rPr>
        <w:tab/>
        <w:t>Uncertainty in World view …………………………………………….</w:t>
      </w:r>
    </w:p>
    <w:p w14:paraId="61333A5E" w14:textId="5C8CC41E" w:rsidR="00410F5A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5.15</w:t>
      </w:r>
      <w:r>
        <w:rPr>
          <w:rFonts w:ascii="Times" w:hAnsi="Times"/>
          <w:color w:val="000000" w:themeColor="text1"/>
          <w:lang w:val="en-US"/>
        </w:rPr>
        <w:tab/>
      </w:r>
      <w:r w:rsidR="001F2935">
        <w:rPr>
          <w:rFonts w:ascii="Times" w:hAnsi="Times"/>
          <w:color w:val="000000" w:themeColor="text1"/>
          <w:lang w:val="en-US"/>
        </w:rPr>
        <w:t>Zoomed World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F2935">
        <w:rPr>
          <w:rFonts w:ascii="Times" w:hAnsi="Times"/>
          <w:color w:val="000000" w:themeColor="text1"/>
          <w:lang w:val="en-US"/>
        </w:rPr>
        <w:t>Map centering</w:t>
      </w:r>
      <w:r>
        <w:rPr>
          <w:rFonts w:ascii="Times" w:hAnsi="Times"/>
          <w:color w:val="000000" w:themeColor="text1"/>
          <w:lang w:val="en-US"/>
        </w:rPr>
        <w:t xml:space="preserve"> Nigeria ……</w:t>
      </w:r>
      <w:r w:rsidR="001F2935">
        <w:rPr>
          <w:rFonts w:ascii="Times" w:hAnsi="Times"/>
          <w:color w:val="000000" w:themeColor="text1"/>
          <w:lang w:val="en-US"/>
        </w:rPr>
        <w:t>………………………</w:t>
      </w:r>
      <w:proofErr w:type="gramStart"/>
      <w:r w:rsidR="001F2935"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1F4CA265" w14:textId="6AEFE51A" w:rsidR="00BE5E54" w:rsidRDefault="00BE5E54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D.1</w:t>
      </w:r>
      <w:r>
        <w:rPr>
          <w:rFonts w:ascii="Times" w:hAnsi="Times"/>
          <w:color w:val="000000" w:themeColor="text1"/>
          <w:lang w:val="en-US"/>
        </w:rPr>
        <w:tab/>
        <w:t>Balanced Latin Squares 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10350C03" w14:textId="7D0DCF5C" w:rsidR="00BE5E54" w:rsidRPr="00615EE5" w:rsidRDefault="00BE5E54" w:rsidP="00430F71">
      <w:pPr>
        <w:spacing w:line="360" w:lineRule="auto"/>
        <w:rPr>
          <w:lang w:val="fr-FR"/>
          <w:rPrChange w:id="117" w:author="Stephen Brooks" w:date="2022-03-22T13:05:00Z">
            <w:rPr/>
          </w:rPrChange>
        </w:rPr>
      </w:pPr>
      <w:r>
        <w:rPr>
          <w:rFonts w:ascii="Times" w:hAnsi="Times"/>
          <w:color w:val="000000" w:themeColor="text1"/>
          <w:lang w:val="en-US"/>
        </w:rPr>
        <w:tab/>
      </w:r>
      <w:r w:rsidRPr="00615EE5">
        <w:rPr>
          <w:rFonts w:ascii="Times" w:hAnsi="Times"/>
          <w:color w:val="000000" w:themeColor="text1"/>
          <w:lang w:val="fr-FR"/>
          <w:rPrChange w:id="118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>Figure D.2</w:t>
      </w:r>
      <w:r w:rsidRPr="00615EE5">
        <w:rPr>
          <w:rFonts w:ascii="Times" w:hAnsi="Times"/>
          <w:color w:val="000000" w:themeColor="text1"/>
          <w:lang w:val="fr-FR"/>
          <w:rPrChange w:id="119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ab/>
      </w:r>
      <w:r w:rsidRPr="00615EE5">
        <w:rPr>
          <w:lang w:val="fr-FR"/>
          <w:rPrChange w:id="120" w:author="Stephen Brooks" w:date="2022-03-22T13:05:00Z">
            <w:rPr/>
          </w:rPrChange>
        </w:rPr>
        <w:t xml:space="preserve">Questionnaire </w:t>
      </w:r>
      <w:proofErr w:type="gramStart"/>
      <w:r w:rsidRPr="00615EE5">
        <w:rPr>
          <w:lang w:val="fr-FR"/>
          <w:rPrChange w:id="121" w:author="Stephen Brooks" w:date="2022-03-22T13:05:00Z">
            <w:rPr/>
          </w:rPrChange>
        </w:rPr>
        <w:t>Email</w:t>
      </w:r>
      <w:proofErr w:type="gramEnd"/>
      <w:r w:rsidRPr="00615EE5">
        <w:rPr>
          <w:lang w:val="fr-FR"/>
          <w:rPrChange w:id="122" w:author="Stephen Brooks" w:date="2022-03-22T13:05:00Z">
            <w:rPr/>
          </w:rPrChange>
        </w:rPr>
        <w:t xml:space="preserve"> Screen ……………………………………………</w:t>
      </w:r>
    </w:p>
    <w:p w14:paraId="15D8FFED" w14:textId="60484CBB" w:rsidR="00BE5E54" w:rsidRDefault="00BE5E54" w:rsidP="00430F71">
      <w:pPr>
        <w:spacing w:line="360" w:lineRule="auto"/>
      </w:pPr>
      <w:r w:rsidRPr="00615EE5">
        <w:rPr>
          <w:lang w:val="fr-FR"/>
          <w:rPrChange w:id="123" w:author="Stephen Brooks" w:date="2022-03-22T13:05:00Z">
            <w:rPr/>
          </w:rPrChange>
        </w:rPr>
        <w:tab/>
      </w:r>
      <w:r>
        <w:t>Figure D.3</w:t>
      </w:r>
      <w:r>
        <w:tab/>
      </w:r>
      <w:r w:rsidRPr="00FD5AB3">
        <w:t>Layout of Questionnaire View</w:t>
      </w:r>
      <w:r>
        <w:t xml:space="preserve"> …………………………………………</w:t>
      </w:r>
    </w:p>
    <w:p w14:paraId="50B49E04" w14:textId="467BDBFE" w:rsidR="00BE5E54" w:rsidRDefault="00BE5E54" w:rsidP="00430F71">
      <w:pPr>
        <w:spacing w:line="360" w:lineRule="auto"/>
      </w:pPr>
      <w:r>
        <w:lastRenderedPageBreak/>
        <w:tab/>
        <w:t>Figure D.4</w:t>
      </w:r>
      <w:r>
        <w:tab/>
        <w:t>Module</w:t>
      </w:r>
      <w:r w:rsidRPr="00FD5AB3">
        <w:t xml:space="preserve"> Starter View</w:t>
      </w:r>
      <w:r>
        <w:t>………………………………………………….</w:t>
      </w:r>
    </w:p>
    <w:p w14:paraId="18B385EE" w14:textId="1B26FF0E" w:rsidR="00BE5E54" w:rsidRPr="00615EE5" w:rsidRDefault="00BE5E54" w:rsidP="00430F71">
      <w:pPr>
        <w:spacing w:line="360" w:lineRule="auto"/>
        <w:rPr>
          <w:lang w:val="fr-FR"/>
          <w:rPrChange w:id="124" w:author="Stephen Brooks" w:date="2022-03-22T13:03:00Z">
            <w:rPr/>
          </w:rPrChange>
        </w:rPr>
      </w:pPr>
      <w:r>
        <w:tab/>
      </w:r>
      <w:r w:rsidRPr="00615EE5">
        <w:rPr>
          <w:lang w:val="fr-FR"/>
          <w:rPrChange w:id="125" w:author="Stephen Brooks" w:date="2022-03-22T13:03:00Z">
            <w:rPr/>
          </w:rPrChange>
        </w:rPr>
        <w:t>Figure D.5</w:t>
      </w:r>
      <w:r w:rsidRPr="00615EE5">
        <w:rPr>
          <w:lang w:val="fr-FR"/>
          <w:rPrChange w:id="126" w:author="Stephen Brooks" w:date="2022-03-22T13:03:00Z">
            <w:rPr/>
          </w:rPrChange>
        </w:rPr>
        <w:tab/>
      </w:r>
      <w:proofErr w:type="spellStart"/>
      <w:r w:rsidRPr="00615EE5">
        <w:rPr>
          <w:lang w:val="fr-FR"/>
          <w:rPrChange w:id="127" w:author="Stephen Brooks" w:date="2022-03-22T13:03:00Z">
            <w:rPr/>
          </w:rPrChange>
        </w:rPr>
        <w:t>Sample</w:t>
      </w:r>
      <w:proofErr w:type="spellEnd"/>
      <w:r w:rsidRPr="00615EE5">
        <w:rPr>
          <w:lang w:val="fr-FR"/>
          <w:rPrChange w:id="128" w:author="Stephen Brooks" w:date="2022-03-22T13:03:00Z">
            <w:rPr/>
          </w:rPrChange>
        </w:rPr>
        <w:t xml:space="preserve"> Question ………………………………………………</w:t>
      </w:r>
      <w:proofErr w:type="gramStart"/>
      <w:r w:rsidRPr="00615EE5">
        <w:rPr>
          <w:lang w:val="fr-FR"/>
          <w:rPrChange w:id="129" w:author="Stephen Brooks" w:date="2022-03-22T13:03:00Z">
            <w:rPr/>
          </w:rPrChange>
        </w:rPr>
        <w:t>…….</w:t>
      </w:r>
      <w:proofErr w:type="gramEnd"/>
      <w:r w:rsidRPr="00615EE5">
        <w:rPr>
          <w:lang w:val="fr-FR"/>
          <w:rPrChange w:id="130" w:author="Stephen Brooks" w:date="2022-03-22T13:03:00Z">
            <w:rPr/>
          </w:rPrChange>
        </w:rPr>
        <w:t>.</w:t>
      </w:r>
    </w:p>
    <w:p w14:paraId="421371BC" w14:textId="507BA1AB" w:rsidR="00BE5E54" w:rsidRPr="00615EE5" w:rsidRDefault="00BE5E54" w:rsidP="00430F71">
      <w:pPr>
        <w:spacing w:line="360" w:lineRule="auto"/>
        <w:rPr>
          <w:color w:val="000000" w:themeColor="text1"/>
          <w:lang w:val="fr-FR"/>
          <w:rPrChange w:id="131" w:author="Stephen Brooks" w:date="2022-03-22T13:03:00Z">
            <w:rPr>
              <w:color w:val="000000" w:themeColor="text1"/>
            </w:rPr>
          </w:rPrChange>
        </w:rPr>
      </w:pPr>
      <w:r w:rsidRPr="00615EE5">
        <w:rPr>
          <w:lang w:val="fr-FR"/>
          <w:rPrChange w:id="132" w:author="Stephen Brooks" w:date="2022-03-22T13:03:00Z">
            <w:rPr/>
          </w:rPrChange>
        </w:rPr>
        <w:tab/>
        <w:t>Figure D.6</w:t>
      </w:r>
      <w:r w:rsidRPr="00615EE5">
        <w:rPr>
          <w:lang w:val="fr-FR"/>
          <w:rPrChange w:id="133" w:author="Stephen Brooks" w:date="2022-03-22T13:03:00Z">
            <w:rPr/>
          </w:rPrChange>
        </w:rPr>
        <w:tab/>
      </w:r>
      <w:r w:rsidRPr="00615EE5">
        <w:rPr>
          <w:color w:val="000000" w:themeColor="text1"/>
          <w:lang w:val="fr-FR"/>
          <w:rPrChange w:id="134" w:author="Stephen Brooks" w:date="2022-03-22T13:03:00Z">
            <w:rPr>
              <w:color w:val="000000" w:themeColor="text1"/>
            </w:rPr>
          </w:rPrChange>
        </w:rPr>
        <w:t>Question-</w:t>
      </w:r>
      <w:proofErr w:type="spellStart"/>
      <w:r w:rsidRPr="00615EE5">
        <w:rPr>
          <w:color w:val="000000" w:themeColor="text1"/>
          <w:lang w:val="fr-FR"/>
          <w:rPrChange w:id="135" w:author="Stephen Brooks" w:date="2022-03-22T13:03:00Z">
            <w:rPr>
              <w:color w:val="000000" w:themeColor="text1"/>
            </w:rPr>
          </w:rPrChange>
        </w:rPr>
        <w:t>Answer</w:t>
      </w:r>
      <w:proofErr w:type="spellEnd"/>
      <w:r w:rsidRPr="00615EE5">
        <w:rPr>
          <w:color w:val="000000" w:themeColor="text1"/>
          <w:lang w:val="fr-FR"/>
          <w:rPrChange w:id="136" w:author="Stephen Brooks" w:date="2022-03-22T13:03:00Z">
            <w:rPr>
              <w:color w:val="000000" w:themeColor="text1"/>
            </w:rPr>
          </w:rPrChange>
        </w:rPr>
        <w:t xml:space="preserve"> Identification </w:t>
      </w:r>
      <w:proofErr w:type="gramStart"/>
      <w:r w:rsidR="0085125F" w:rsidRPr="00615EE5">
        <w:rPr>
          <w:color w:val="000000" w:themeColor="text1"/>
          <w:lang w:val="fr-FR"/>
          <w:rPrChange w:id="137" w:author="Stephen Brooks" w:date="2022-03-22T13:03:00Z">
            <w:rPr>
              <w:color w:val="000000" w:themeColor="text1"/>
            </w:rPr>
          </w:rPrChange>
        </w:rPr>
        <w:t>on  CA</w:t>
      </w:r>
      <w:proofErr w:type="gramEnd"/>
      <w:r w:rsidR="0085125F" w:rsidRPr="00615EE5">
        <w:rPr>
          <w:color w:val="000000" w:themeColor="text1"/>
          <w:lang w:val="fr-FR"/>
          <w:rPrChange w:id="138" w:author="Stephen Brooks" w:date="2022-03-22T13:03:00Z">
            <w:rPr>
              <w:color w:val="000000" w:themeColor="text1"/>
            </w:rPr>
          </w:rPrChange>
        </w:rPr>
        <w:t xml:space="preserve"> + Bubble </w:t>
      </w:r>
      <w:r w:rsidRPr="00615EE5">
        <w:rPr>
          <w:color w:val="000000" w:themeColor="text1"/>
          <w:lang w:val="fr-FR"/>
          <w:rPrChange w:id="139" w:author="Stephen Brooks" w:date="2022-03-22T13:03:00Z">
            <w:rPr>
              <w:color w:val="000000" w:themeColor="text1"/>
            </w:rPr>
          </w:rPrChange>
        </w:rPr>
        <w:t>………</w:t>
      </w:r>
      <w:r w:rsidR="00347782" w:rsidRPr="00615EE5">
        <w:rPr>
          <w:color w:val="000000" w:themeColor="text1"/>
          <w:lang w:val="fr-FR"/>
          <w:rPrChange w:id="140" w:author="Stephen Brooks" w:date="2022-03-22T13:03:00Z">
            <w:rPr>
              <w:color w:val="000000" w:themeColor="text1"/>
            </w:rPr>
          </w:rPrChange>
        </w:rPr>
        <w:t>…………..</w:t>
      </w:r>
    </w:p>
    <w:p w14:paraId="45F30625" w14:textId="0B2ACA1C" w:rsidR="00BE5E54" w:rsidRPr="00615EE5" w:rsidRDefault="00BE5E54" w:rsidP="00430F71">
      <w:pPr>
        <w:spacing w:line="360" w:lineRule="auto"/>
        <w:rPr>
          <w:lang w:val="fr-FR"/>
          <w:rPrChange w:id="141" w:author="Stephen Brooks" w:date="2022-03-22T13:03:00Z">
            <w:rPr/>
          </w:rPrChange>
        </w:rPr>
      </w:pPr>
      <w:r w:rsidRPr="00615EE5">
        <w:rPr>
          <w:rFonts w:ascii="Times" w:hAnsi="Times"/>
          <w:color w:val="000000" w:themeColor="text1"/>
          <w:lang w:val="fr-FR"/>
          <w:rPrChange w:id="142" w:author="Stephen Brooks" w:date="2022-03-22T13:03:00Z">
            <w:rPr>
              <w:rFonts w:ascii="Times" w:hAnsi="Times"/>
              <w:color w:val="000000" w:themeColor="text1"/>
              <w:lang w:val="en-US"/>
            </w:rPr>
          </w:rPrChange>
        </w:rPr>
        <w:tab/>
        <w:t xml:space="preserve">Figure D.7 </w:t>
      </w:r>
      <w:r w:rsidRPr="00615EE5">
        <w:rPr>
          <w:rFonts w:ascii="Times" w:hAnsi="Times"/>
          <w:color w:val="000000" w:themeColor="text1"/>
          <w:lang w:val="fr-FR"/>
          <w:rPrChange w:id="143" w:author="Stephen Brooks" w:date="2022-03-22T13:03:00Z">
            <w:rPr>
              <w:rFonts w:ascii="Times" w:hAnsi="Times"/>
              <w:color w:val="000000" w:themeColor="text1"/>
              <w:lang w:val="en-US"/>
            </w:rPr>
          </w:rPrChange>
        </w:rPr>
        <w:tab/>
      </w:r>
      <w:r w:rsidRPr="00615EE5">
        <w:rPr>
          <w:lang w:val="fr-FR"/>
          <w:rPrChange w:id="144" w:author="Stephen Brooks" w:date="2022-03-22T13:03:00Z">
            <w:rPr/>
          </w:rPrChange>
        </w:rPr>
        <w:t>CA + Bubble Questionnaire UI ………………………………</w:t>
      </w:r>
      <w:proofErr w:type="gramStart"/>
      <w:r w:rsidR="00347782" w:rsidRPr="00615EE5">
        <w:rPr>
          <w:lang w:val="fr-FR"/>
          <w:rPrChange w:id="145" w:author="Stephen Brooks" w:date="2022-03-22T13:03:00Z">
            <w:rPr/>
          </w:rPrChange>
        </w:rPr>
        <w:t>…….</w:t>
      </w:r>
      <w:proofErr w:type="gramEnd"/>
      <w:r w:rsidR="00347782" w:rsidRPr="00615EE5">
        <w:rPr>
          <w:lang w:val="fr-FR"/>
          <w:rPrChange w:id="146" w:author="Stephen Brooks" w:date="2022-03-22T13:03:00Z">
            <w:rPr/>
          </w:rPrChange>
        </w:rPr>
        <w:t>.</w:t>
      </w:r>
    </w:p>
    <w:p w14:paraId="667EB31D" w14:textId="08531726" w:rsidR="00BE5E54" w:rsidRPr="00615EE5" w:rsidRDefault="00BE5E54" w:rsidP="0085125F">
      <w:pPr>
        <w:spacing w:line="360" w:lineRule="auto"/>
        <w:rPr>
          <w:color w:val="000000" w:themeColor="text1"/>
          <w:lang w:val="fr-FR"/>
          <w:rPrChange w:id="147" w:author="Stephen Brooks" w:date="2022-03-22T13:05:00Z">
            <w:rPr>
              <w:color w:val="000000" w:themeColor="text1"/>
            </w:rPr>
          </w:rPrChange>
        </w:rPr>
      </w:pPr>
      <w:r w:rsidRPr="00615EE5">
        <w:rPr>
          <w:lang w:val="fr-FR"/>
          <w:rPrChange w:id="148" w:author="Stephen Brooks" w:date="2022-03-22T13:03:00Z">
            <w:rPr/>
          </w:rPrChange>
        </w:rPr>
        <w:tab/>
      </w:r>
      <w:r w:rsidRPr="00615EE5">
        <w:rPr>
          <w:lang w:val="fr-FR"/>
          <w:rPrChange w:id="149" w:author="Stephen Brooks" w:date="2022-03-22T13:05:00Z">
            <w:rPr/>
          </w:rPrChange>
        </w:rPr>
        <w:t>Figure D.8</w:t>
      </w:r>
      <w:r w:rsidRPr="00615EE5">
        <w:rPr>
          <w:lang w:val="fr-FR"/>
          <w:rPrChange w:id="150" w:author="Stephen Brooks" w:date="2022-03-22T13:05:00Z">
            <w:rPr/>
          </w:rPrChange>
        </w:rPr>
        <w:tab/>
      </w:r>
      <w:r w:rsidRPr="00615EE5">
        <w:rPr>
          <w:color w:val="000000" w:themeColor="text1"/>
          <w:lang w:val="fr-FR"/>
          <w:rPrChange w:id="151" w:author="Stephen Brooks" w:date="2022-03-22T13:05:00Z">
            <w:rPr>
              <w:color w:val="000000" w:themeColor="text1"/>
            </w:rPr>
          </w:rPrChange>
        </w:rPr>
        <w:t>Questions on CA + Bubble ………………………………………….</w:t>
      </w:r>
    </w:p>
    <w:p w14:paraId="747AF1C6" w14:textId="242C58B6" w:rsidR="0085125F" w:rsidRDefault="0085125F" w:rsidP="00A21577">
      <w:pPr>
        <w:spacing w:line="360" w:lineRule="auto"/>
        <w:rPr>
          <w:color w:val="000000" w:themeColor="text1"/>
        </w:rPr>
      </w:pPr>
      <w:r w:rsidRPr="00615EE5">
        <w:rPr>
          <w:color w:val="000000" w:themeColor="text1"/>
          <w:lang w:val="fr-FR"/>
          <w:rPrChange w:id="152" w:author="Stephen Brooks" w:date="2022-03-22T13:05:00Z">
            <w:rPr>
              <w:color w:val="000000" w:themeColor="text1"/>
            </w:rPr>
          </w:rPrChange>
        </w:rPr>
        <w:tab/>
      </w:r>
      <w:r>
        <w:rPr>
          <w:color w:val="000000" w:themeColor="text1"/>
        </w:rPr>
        <w:t xml:space="preserve">Figure D.9 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 xml:space="preserve">Question-Answer Identification </w:t>
      </w:r>
      <w:r>
        <w:rPr>
          <w:color w:val="000000" w:themeColor="text1"/>
        </w:rPr>
        <w:t>on VSUP + Bubble ……………….</w:t>
      </w:r>
    </w:p>
    <w:p w14:paraId="5453F616" w14:textId="3173272A" w:rsidR="0085125F" w:rsidRPr="00615EE5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  <w:rPrChange w:id="153" w:author="Stephen Brooks" w:date="2022-03-22T13:03:00Z">
            <w:rPr>
              <w:color w:val="000000" w:themeColor="text1"/>
            </w:rPr>
          </w:rPrChange>
        </w:rPr>
      </w:pPr>
      <w:r>
        <w:rPr>
          <w:color w:val="000000" w:themeColor="text1"/>
        </w:rPr>
        <w:tab/>
      </w:r>
      <w:r w:rsidRPr="00615EE5">
        <w:rPr>
          <w:color w:val="000000" w:themeColor="text1"/>
          <w:lang w:val="fr-FR"/>
          <w:rPrChange w:id="154" w:author="Stephen Brooks" w:date="2022-03-22T13:03:00Z">
            <w:rPr>
              <w:color w:val="000000" w:themeColor="text1"/>
            </w:rPr>
          </w:rPrChange>
        </w:rPr>
        <w:t>Figure D.10</w:t>
      </w:r>
      <w:r w:rsidRPr="00615EE5">
        <w:rPr>
          <w:color w:val="000000" w:themeColor="text1"/>
          <w:lang w:val="fr-FR"/>
          <w:rPrChange w:id="155" w:author="Stephen Brooks" w:date="2022-03-22T13:03:00Z">
            <w:rPr>
              <w:color w:val="000000" w:themeColor="text1"/>
            </w:rPr>
          </w:rPrChange>
        </w:rPr>
        <w:tab/>
      </w:r>
      <w:r w:rsidRPr="00615EE5">
        <w:rPr>
          <w:lang w:val="fr-FR"/>
          <w:rPrChange w:id="156" w:author="Stephen Brooks" w:date="2022-03-22T13:03:00Z">
            <w:rPr/>
          </w:rPrChange>
        </w:rPr>
        <w:t xml:space="preserve">VSUP + Bubble </w:t>
      </w:r>
      <w:r w:rsidRPr="00615EE5">
        <w:rPr>
          <w:color w:val="000000" w:themeColor="text1"/>
          <w:lang w:val="fr-FR"/>
          <w:rPrChange w:id="157" w:author="Stephen Brooks" w:date="2022-03-22T13:03:00Z">
            <w:rPr>
              <w:color w:val="000000" w:themeColor="text1"/>
            </w:rPr>
          </w:rPrChange>
        </w:rPr>
        <w:t>Questionnaire UI ……………………………</w:t>
      </w:r>
      <w:proofErr w:type="gramStart"/>
      <w:r w:rsidRPr="00615EE5">
        <w:rPr>
          <w:color w:val="000000" w:themeColor="text1"/>
          <w:lang w:val="fr-FR"/>
          <w:rPrChange w:id="158" w:author="Stephen Brooks" w:date="2022-03-22T13:03:00Z">
            <w:rPr>
              <w:color w:val="000000" w:themeColor="text1"/>
            </w:rPr>
          </w:rPrChange>
        </w:rPr>
        <w:t>…….</w:t>
      </w:r>
      <w:proofErr w:type="gramEnd"/>
      <w:r w:rsidRPr="00615EE5">
        <w:rPr>
          <w:color w:val="000000" w:themeColor="text1"/>
          <w:lang w:val="fr-FR"/>
          <w:rPrChange w:id="159" w:author="Stephen Brooks" w:date="2022-03-22T13:03:00Z">
            <w:rPr>
              <w:color w:val="000000" w:themeColor="text1"/>
            </w:rPr>
          </w:rPrChange>
        </w:rPr>
        <w:t>.</w:t>
      </w:r>
      <w:r w:rsidRPr="00615EE5">
        <w:rPr>
          <w:color w:val="000000" w:themeColor="text1"/>
          <w:lang w:val="fr-FR"/>
          <w:rPrChange w:id="160" w:author="Stephen Brooks" w:date="2022-03-22T13:03:00Z">
            <w:rPr>
              <w:color w:val="000000" w:themeColor="text1"/>
            </w:rPr>
          </w:rPrChange>
        </w:rPr>
        <w:tab/>
      </w:r>
    </w:p>
    <w:p w14:paraId="29B23CB1" w14:textId="22DC3356" w:rsidR="0085125F" w:rsidRPr="00615EE5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rFonts w:ascii="Times" w:hAnsi="Times"/>
          <w:lang w:val="fr-FR"/>
          <w:rPrChange w:id="161" w:author="Stephen Brooks" w:date="2022-03-22T13:05:00Z">
            <w:rPr>
              <w:rFonts w:ascii="Times" w:hAnsi="Times"/>
            </w:rPr>
          </w:rPrChange>
        </w:rPr>
      </w:pPr>
      <w:r w:rsidRPr="00615EE5">
        <w:rPr>
          <w:color w:val="000000" w:themeColor="text1"/>
          <w:lang w:val="fr-FR"/>
          <w:rPrChange w:id="162" w:author="Stephen Brooks" w:date="2022-03-22T13:03:00Z">
            <w:rPr>
              <w:color w:val="000000" w:themeColor="text1"/>
            </w:rPr>
          </w:rPrChange>
        </w:rPr>
        <w:tab/>
      </w:r>
      <w:r w:rsidRPr="00615EE5">
        <w:rPr>
          <w:color w:val="000000" w:themeColor="text1"/>
          <w:lang w:val="fr-FR"/>
          <w:rPrChange w:id="163" w:author="Stephen Brooks" w:date="2022-03-22T13:05:00Z">
            <w:rPr>
              <w:color w:val="000000" w:themeColor="text1"/>
            </w:rPr>
          </w:rPrChange>
        </w:rPr>
        <w:t>Figure D.11</w:t>
      </w:r>
      <w:r w:rsidRPr="00615EE5">
        <w:rPr>
          <w:color w:val="000000" w:themeColor="text1"/>
          <w:lang w:val="fr-FR"/>
          <w:rPrChange w:id="164" w:author="Stephen Brooks" w:date="2022-03-22T13:05:00Z">
            <w:rPr>
              <w:color w:val="000000" w:themeColor="text1"/>
            </w:rPr>
          </w:rPrChange>
        </w:rPr>
        <w:tab/>
      </w:r>
      <w:r w:rsidRPr="00615EE5">
        <w:rPr>
          <w:rFonts w:ascii="Times" w:hAnsi="Times"/>
          <w:lang w:val="fr-FR"/>
          <w:rPrChange w:id="165" w:author="Stephen Brooks" w:date="2022-03-22T13:05:00Z">
            <w:rPr>
              <w:rFonts w:ascii="Times" w:hAnsi="Times"/>
            </w:rPr>
          </w:rPrChange>
        </w:rPr>
        <w:t>Questions on VSUP + Bubble ……………………………………….</w:t>
      </w:r>
    </w:p>
    <w:p w14:paraId="74AA2608" w14:textId="27D8C146" w:rsidR="0085125F" w:rsidRPr="00615EE5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  <w:rPrChange w:id="166" w:author="Stephen Brooks" w:date="2022-03-22T13:05:00Z">
            <w:rPr>
              <w:color w:val="000000" w:themeColor="text1"/>
            </w:rPr>
          </w:rPrChange>
        </w:rPr>
      </w:pPr>
      <w:r w:rsidRPr="00615EE5">
        <w:rPr>
          <w:color w:val="000000" w:themeColor="text1"/>
          <w:lang w:val="fr-FR"/>
          <w:rPrChange w:id="167" w:author="Stephen Brooks" w:date="2022-03-22T13:05:00Z">
            <w:rPr>
              <w:color w:val="000000" w:themeColor="text1"/>
            </w:rPr>
          </w:rPrChange>
        </w:rPr>
        <w:tab/>
        <w:t xml:space="preserve">Figure D.12 </w:t>
      </w:r>
      <w:r w:rsidRPr="00615EE5">
        <w:rPr>
          <w:color w:val="000000" w:themeColor="text1"/>
          <w:lang w:val="fr-FR"/>
          <w:rPrChange w:id="168" w:author="Stephen Brooks" w:date="2022-03-22T13:05:00Z">
            <w:rPr>
              <w:color w:val="000000" w:themeColor="text1"/>
            </w:rPr>
          </w:rPrChange>
        </w:rPr>
        <w:tab/>
        <w:t>Question-</w:t>
      </w:r>
      <w:proofErr w:type="spellStart"/>
      <w:r w:rsidRPr="00615EE5">
        <w:rPr>
          <w:color w:val="000000" w:themeColor="text1"/>
          <w:lang w:val="fr-FR"/>
          <w:rPrChange w:id="169" w:author="Stephen Brooks" w:date="2022-03-22T13:05:00Z">
            <w:rPr>
              <w:color w:val="000000" w:themeColor="text1"/>
            </w:rPr>
          </w:rPrChange>
        </w:rPr>
        <w:t>Answer</w:t>
      </w:r>
      <w:proofErr w:type="spellEnd"/>
      <w:r w:rsidRPr="00615EE5">
        <w:rPr>
          <w:color w:val="000000" w:themeColor="text1"/>
          <w:lang w:val="fr-FR"/>
          <w:rPrChange w:id="170" w:author="Stephen Brooks" w:date="2022-03-22T13:05:00Z">
            <w:rPr>
              <w:color w:val="000000" w:themeColor="text1"/>
            </w:rPr>
          </w:rPrChange>
        </w:rPr>
        <w:t xml:space="preserve"> Identification on CA + </w:t>
      </w:r>
      <w:proofErr w:type="spellStart"/>
      <w:r w:rsidRPr="00615EE5">
        <w:rPr>
          <w:color w:val="000000" w:themeColor="text1"/>
          <w:lang w:val="fr-FR"/>
          <w:rPrChange w:id="171" w:author="Stephen Brooks" w:date="2022-03-22T13:05:00Z">
            <w:rPr>
              <w:color w:val="000000" w:themeColor="text1"/>
            </w:rPr>
          </w:rPrChange>
        </w:rPr>
        <w:t>Grid</w:t>
      </w:r>
      <w:proofErr w:type="spellEnd"/>
      <w:r w:rsidRPr="00615EE5">
        <w:rPr>
          <w:color w:val="000000" w:themeColor="text1"/>
          <w:lang w:val="fr-FR"/>
          <w:rPrChange w:id="172" w:author="Stephen Brooks" w:date="2022-03-22T13:05:00Z">
            <w:rPr>
              <w:color w:val="000000" w:themeColor="text1"/>
            </w:rPr>
          </w:rPrChange>
        </w:rPr>
        <w:t xml:space="preserve"> ………………………</w:t>
      </w:r>
    </w:p>
    <w:p w14:paraId="417B5FAA" w14:textId="03985597" w:rsidR="0085125F" w:rsidRPr="00615EE5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lang w:val="fr-FR"/>
          <w:rPrChange w:id="173" w:author="Stephen Brooks" w:date="2022-03-22T13:05:00Z">
            <w:rPr/>
          </w:rPrChange>
        </w:rPr>
      </w:pPr>
      <w:r w:rsidRPr="00615EE5">
        <w:rPr>
          <w:color w:val="000000" w:themeColor="text1"/>
          <w:lang w:val="fr-FR"/>
          <w:rPrChange w:id="174" w:author="Stephen Brooks" w:date="2022-03-22T13:05:00Z">
            <w:rPr>
              <w:color w:val="000000" w:themeColor="text1"/>
            </w:rPr>
          </w:rPrChange>
        </w:rPr>
        <w:tab/>
        <w:t>Figure D.13</w:t>
      </w:r>
      <w:r w:rsidRPr="00615EE5">
        <w:rPr>
          <w:color w:val="000000" w:themeColor="text1"/>
          <w:lang w:val="fr-FR"/>
          <w:rPrChange w:id="175" w:author="Stephen Brooks" w:date="2022-03-22T13:05:00Z">
            <w:rPr>
              <w:color w:val="000000" w:themeColor="text1"/>
            </w:rPr>
          </w:rPrChange>
        </w:rPr>
        <w:tab/>
      </w:r>
      <w:r w:rsidRPr="00615EE5">
        <w:rPr>
          <w:lang w:val="fr-FR"/>
          <w:rPrChange w:id="176" w:author="Stephen Brooks" w:date="2022-03-22T13:05:00Z">
            <w:rPr/>
          </w:rPrChange>
        </w:rPr>
        <w:t xml:space="preserve">CA + </w:t>
      </w:r>
      <w:proofErr w:type="spellStart"/>
      <w:r w:rsidRPr="00615EE5">
        <w:rPr>
          <w:lang w:val="fr-FR"/>
          <w:rPrChange w:id="177" w:author="Stephen Brooks" w:date="2022-03-22T13:05:00Z">
            <w:rPr/>
          </w:rPrChange>
        </w:rPr>
        <w:t>Grid</w:t>
      </w:r>
      <w:proofErr w:type="spellEnd"/>
      <w:r w:rsidRPr="00615EE5">
        <w:rPr>
          <w:lang w:val="fr-FR"/>
          <w:rPrChange w:id="178" w:author="Stephen Brooks" w:date="2022-03-22T13:05:00Z">
            <w:rPr/>
          </w:rPrChange>
        </w:rPr>
        <w:t xml:space="preserve"> Questionnaire UI …………………………………</w:t>
      </w:r>
      <w:r w:rsidR="00347782" w:rsidRPr="00615EE5">
        <w:rPr>
          <w:lang w:val="fr-FR"/>
          <w:rPrChange w:id="179" w:author="Stephen Brooks" w:date="2022-03-22T13:05:00Z">
            <w:rPr/>
          </w:rPrChange>
        </w:rPr>
        <w:t>………</w:t>
      </w:r>
    </w:p>
    <w:p w14:paraId="62D065E6" w14:textId="68496594" w:rsidR="0085125F" w:rsidRPr="00615EE5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  <w:rPrChange w:id="180" w:author="Stephen Brooks" w:date="2022-03-22T13:03:00Z">
            <w:rPr>
              <w:color w:val="000000" w:themeColor="text1"/>
            </w:rPr>
          </w:rPrChange>
        </w:rPr>
      </w:pPr>
      <w:r w:rsidRPr="00615EE5">
        <w:rPr>
          <w:lang w:val="fr-FR"/>
          <w:rPrChange w:id="181" w:author="Stephen Brooks" w:date="2022-03-22T13:05:00Z">
            <w:rPr/>
          </w:rPrChange>
        </w:rPr>
        <w:tab/>
      </w:r>
      <w:r w:rsidRPr="00615EE5">
        <w:rPr>
          <w:lang w:val="fr-FR"/>
          <w:rPrChange w:id="182" w:author="Stephen Brooks" w:date="2022-03-22T13:03:00Z">
            <w:rPr/>
          </w:rPrChange>
        </w:rPr>
        <w:t>Figure D.14</w:t>
      </w:r>
      <w:r w:rsidRPr="00615EE5">
        <w:rPr>
          <w:lang w:val="fr-FR"/>
          <w:rPrChange w:id="183" w:author="Stephen Brooks" w:date="2022-03-22T13:03:00Z">
            <w:rPr/>
          </w:rPrChange>
        </w:rPr>
        <w:tab/>
      </w:r>
      <w:r w:rsidRPr="00615EE5">
        <w:rPr>
          <w:color w:val="000000" w:themeColor="text1"/>
          <w:lang w:val="fr-FR"/>
          <w:rPrChange w:id="184" w:author="Stephen Brooks" w:date="2022-03-22T13:03:00Z">
            <w:rPr>
              <w:color w:val="000000" w:themeColor="text1"/>
            </w:rPr>
          </w:rPrChange>
        </w:rPr>
        <w:t xml:space="preserve">Questions on CA + </w:t>
      </w:r>
      <w:proofErr w:type="spellStart"/>
      <w:r w:rsidRPr="00615EE5">
        <w:rPr>
          <w:color w:val="000000" w:themeColor="text1"/>
          <w:lang w:val="fr-FR"/>
          <w:rPrChange w:id="185" w:author="Stephen Brooks" w:date="2022-03-22T13:03:00Z">
            <w:rPr>
              <w:color w:val="000000" w:themeColor="text1"/>
            </w:rPr>
          </w:rPrChange>
        </w:rPr>
        <w:t>Grid</w:t>
      </w:r>
      <w:proofErr w:type="spellEnd"/>
      <w:r w:rsidRPr="00615EE5">
        <w:rPr>
          <w:color w:val="000000" w:themeColor="text1"/>
          <w:lang w:val="fr-FR"/>
          <w:rPrChange w:id="186" w:author="Stephen Brooks" w:date="2022-03-22T13:03:00Z">
            <w:rPr>
              <w:color w:val="000000" w:themeColor="text1"/>
            </w:rPr>
          </w:rPrChange>
        </w:rPr>
        <w:t xml:space="preserve"> ………………………………………</w:t>
      </w:r>
      <w:proofErr w:type="gramStart"/>
      <w:r w:rsidRPr="00615EE5">
        <w:rPr>
          <w:color w:val="000000" w:themeColor="text1"/>
          <w:lang w:val="fr-FR"/>
          <w:rPrChange w:id="187" w:author="Stephen Brooks" w:date="2022-03-22T13:03:00Z">
            <w:rPr>
              <w:color w:val="000000" w:themeColor="text1"/>
            </w:rPr>
          </w:rPrChange>
        </w:rPr>
        <w:t>…….</w:t>
      </w:r>
      <w:proofErr w:type="gramEnd"/>
      <w:r w:rsidRPr="00615EE5">
        <w:rPr>
          <w:color w:val="000000" w:themeColor="text1"/>
          <w:lang w:val="fr-FR"/>
          <w:rPrChange w:id="188" w:author="Stephen Brooks" w:date="2022-03-22T13:03:00Z">
            <w:rPr>
              <w:color w:val="000000" w:themeColor="text1"/>
            </w:rPr>
          </w:rPrChange>
        </w:rPr>
        <w:t>.</w:t>
      </w:r>
    </w:p>
    <w:p w14:paraId="62CAC8DD" w14:textId="66C7BB0F" w:rsidR="0085125F" w:rsidRPr="00615EE5" w:rsidRDefault="004343E7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  <w:rPrChange w:id="189" w:author="Stephen Brooks" w:date="2022-03-22T13:03:00Z">
            <w:rPr>
              <w:color w:val="000000" w:themeColor="text1"/>
            </w:rPr>
          </w:rPrChange>
        </w:rPr>
      </w:pPr>
      <w:r w:rsidRPr="00615EE5">
        <w:rPr>
          <w:color w:val="000000" w:themeColor="text1"/>
          <w:lang w:val="fr-FR"/>
          <w:rPrChange w:id="190" w:author="Stephen Brooks" w:date="2022-03-22T13:03:00Z">
            <w:rPr>
              <w:color w:val="000000" w:themeColor="text1"/>
            </w:rPr>
          </w:rPrChange>
        </w:rPr>
        <w:tab/>
        <w:t>Figure D.15</w:t>
      </w:r>
      <w:r w:rsidRPr="00615EE5">
        <w:rPr>
          <w:color w:val="000000" w:themeColor="text1"/>
          <w:lang w:val="fr-FR"/>
          <w:rPrChange w:id="191" w:author="Stephen Brooks" w:date="2022-03-22T13:03:00Z">
            <w:rPr>
              <w:color w:val="000000" w:themeColor="text1"/>
            </w:rPr>
          </w:rPrChange>
        </w:rPr>
        <w:tab/>
        <w:t>Question-</w:t>
      </w:r>
      <w:proofErr w:type="spellStart"/>
      <w:r w:rsidRPr="00615EE5">
        <w:rPr>
          <w:color w:val="000000" w:themeColor="text1"/>
          <w:lang w:val="fr-FR"/>
          <w:rPrChange w:id="192" w:author="Stephen Brooks" w:date="2022-03-22T13:03:00Z">
            <w:rPr>
              <w:color w:val="000000" w:themeColor="text1"/>
            </w:rPr>
          </w:rPrChange>
        </w:rPr>
        <w:t>Answer</w:t>
      </w:r>
      <w:proofErr w:type="spellEnd"/>
      <w:r w:rsidRPr="00615EE5">
        <w:rPr>
          <w:color w:val="000000" w:themeColor="text1"/>
          <w:lang w:val="fr-FR"/>
          <w:rPrChange w:id="193" w:author="Stephen Brooks" w:date="2022-03-22T13:03:00Z">
            <w:rPr>
              <w:color w:val="000000" w:themeColor="text1"/>
            </w:rPr>
          </w:rPrChange>
        </w:rPr>
        <w:t xml:space="preserve"> Identification on VSUP + </w:t>
      </w:r>
      <w:proofErr w:type="spellStart"/>
      <w:r w:rsidRPr="00615EE5">
        <w:rPr>
          <w:color w:val="000000" w:themeColor="text1"/>
          <w:lang w:val="fr-FR"/>
          <w:rPrChange w:id="194" w:author="Stephen Brooks" w:date="2022-03-22T13:03:00Z">
            <w:rPr>
              <w:color w:val="000000" w:themeColor="text1"/>
            </w:rPr>
          </w:rPrChange>
        </w:rPr>
        <w:t>Grid</w:t>
      </w:r>
      <w:proofErr w:type="spellEnd"/>
      <w:r w:rsidRPr="00615EE5">
        <w:rPr>
          <w:color w:val="000000" w:themeColor="text1"/>
          <w:lang w:val="fr-FR"/>
          <w:rPrChange w:id="195" w:author="Stephen Brooks" w:date="2022-03-22T13:03:00Z">
            <w:rPr>
              <w:color w:val="000000" w:themeColor="text1"/>
            </w:rPr>
          </w:rPrChange>
        </w:rPr>
        <w:t xml:space="preserve"> ……………</w:t>
      </w:r>
      <w:proofErr w:type="gramStart"/>
      <w:r w:rsidRPr="00615EE5">
        <w:rPr>
          <w:color w:val="000000" w:themeColor="text1"/>
          <w:lang w:val="fr-FR"/>
          <w:rPrChange w:id="196" w:author="Stephen Brooks" w:date="2022-03-22T13:03:00Z">
            <w:rPr>
              <w:color w:val="000000" w:themeColor="text1"/>
            </w:rPr>
          </w:rPrChange>
        </w:rPr>
        <w:t>…….</w:t>
      </w:r>
      <w:proofErr w:type="gramEnd"/>
      <w:r w:rsidRPr="00615EE5">
        <w:rPr>
          <w:color w:val="000000" w:themeColor="text1"/>
          <w:lang w:val="fr-FR"/>
          <w:rPrChange w:id="197" w:author="Stephen Brooks" w:date="2022-03-22T13:03:00Z">
            <w:rPr>
              <w:color w:val="000000" w:themeColor="text1"/>
            </w:rPr>
          </w:rPrChange>
        </w:rPr>
        <w:t>.</w:t>
      </w:r>
    </w:p>
    <w:p w14:paraId="176025F6" w14:textId="2CC4335C" w:rsidR="004343E7" w:rsidRPr="00615EE5" w:rsidRDefault="004343E7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lang w:val="fr-FR"/>
          <w:rPrChange w:id="198" w:author="Stephen Brooks" w:date="2022-03-22T13:03:00Z">
            <w:rPr/>
          </w:rPrChange>
        </w:rPr>
      </w:pPr>
      <w:r w:rsidRPr="00615EE5">
        <w:rPr>
          <w:color w:val="000000" w:themeColor="text1"/>
          <w:lang w:val="fr-FR"/>
          <w:rPrChange w:id="199" w:author="Stephen Brooks" w:date="2022-03-22T13:03:00Z">
            <w:rPr>
              <w:color w:val="000000" w:themeColor="text1"/>
            </w:rPr>
          </w:rPrChange>
        </w:rPr>
        <w:tab/>
        <w:t xml:space="preserve">Figure D.16 </w:t>
      </w:r>
      <w:r w:rsidRPr="00615EE5">
        <w:rPr>
          <w:color w:val="000000" w:themeColor="text1"/>
          <w:lang w:val="fr-FR"/>
          <w:rPrChange w:id="200" w:author="Stephen Brooks" w:date="2022-03-22T13:03:00Z">
            <w:rPr>
              <w:color w:val="000000" w:themeColor="text1"/>
            </w:rPr>
          </w:rPrChange>
        </w:rPr>
        <w:tab/>
      </w:r>
      <w:r w:rsidRPr="00615EE5">
        <w:rPr>
          <w:lang w:val="fr-FR"/>
          <w:rPrChange w:id="201" w:author="Stephen Brooks" w:date="2022-03-22T13:03:00Z">
            <w:rPr/>
          </w:rPrChange>
        </w:rPr>
        <w:t xml:space="preserve">VSUP + </w:t>
      </w:r>
      <w:proofErr w:type="spellStart"/>
      <w:r w:rsidRPr="00615EE5">
        <w:rPr>
          <w:lang w:val="fr-FR"/>
          <w:rPrChange w:id="202" w:author="Stephen Brooks" w:date="2022-03-22T13:03:00Z">
            <w:rPr/>
          </w:rPrChange>
        </w:rPr>
        <w:t>Grid</w:t>
      </w:r>
      <w:proofErr w:type="spellEnd"/>
      <w:r w:rsidRPr="00615EE5">
        <w:rPr>
          <w:lang w:val="fr-FR"/>
          <w:rPrChange w:id="203" w:author="Stephen Brooks" w:date="2022-03-22T13:03:00Z">
            <w:rPr/>
          </w:rPrChange>
        </w:rPr>
        <w:t xml:space="preserve"> Questionnaire UI ………………………………</w:t>
      </w:r>
      <w:proofErr w:type="gramStart"/>
      <w:r w:rsidRPr="00615EE5">
        <w:rPr>
          <w:lang w:val="fr-FR"/>
          <w:rPrChange w:id="204" w:author="Stephen Brooks" w:date="2022-03-22T13:03:00Z">
            <w:rPr/>
          </w:rPrChange>
        </w:rPr>
        <w:t>…….</w:t>
      </w:r>
      <w:proofErr w:type="gramEnd"/>
      <w:r w:rsidRPr="00615EE5">
        <w:rPr>
          <w:lang w:val="fr-FR"/>
          <w:rPrChange w:id="205" w:author="Stephen Brooks" w:date="2022-03-22T13:03:00Z">
            <w:rPr/>
          </w:rPrChange>
        </w:rPr>
        <w:t>.</w:t>
      </w:r>
    </w:p>
    <w:p w14:paraId="7DF30DEF" w14:textId="061824ED" w:rsidR="004343E7" w:rsidRPr="00615EE5" w:rsidRDefault="004343E7" w:rsidP="00A21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  <w:rPrChange w:id="206" w:author="Stephen Brooks" w:date="2022-03-22T13:05:00Z">
            <w:rPr>
              <w:color w:val="000000" w:themeColor="text1"/>
            </w:rPr>
          </w:rPrChange>
        </w:rPr>
      </w:pPr>
      <w:r w:rsidRPr="00615EE5">
        <w:rPr>
          <w:color w:val="000000" w:themeColor="text1"/>
          <w:lang w:val="fr-FR"/>
          <w:rPrChange w:id="207" w:author="Stephen Brooks" w:date="2022-03-22T13:03:00Z">
            <w:rPr>
              <w:color w:val="000000" w:themeColor="text1"/>
            </w:rPr>
          </w:rPrChange>
        </w:rPr>
        <w:tab/>
      </w:r>
      <w:r w:rsidRPr="00615EE5">
        <w:rPr>
          <w:color w:val="000000" w:themeColor="text1"/>
          <w:lang w:val="fr-FR"/>
          <w:rPrChange w:id="208" w:author="Stephen Brooks" w:date="2022-03-22T13:05:00Z">
            <w:rPr>
              <w:color w:val="000000" w:themeColor="text1"/>
            </w:rPr>
          </w:rPrChange>
        </w:rPr>
        <w:t>Figure D.17</w:t>
      </w:r>
      <w:r w:rsidRPr="00615EE5">
        <w:rPr>
          <w:color w:val="000000" w:themeColor="text1"/>
          <w:lang w:val="fr-FR"/>
          <w:rPrChange w:id="209" w:author="Stephen Brooks" w:date="2022-03-22T13:05:00Z">
            <w:rPr>
              <w:color w:val="000000" w:themeColor="text1"/>
            </w:rPr>
          </w:rPrChange>
        </w:rPr>
        <w:tab/>
        <w:t xml:space="preserve">Questions on VSUP + </w:t>
      </w:r>
      <w:proofErr w:type="spellStart"/>
      <w:r w:rsidRPr="00615EE5">
        <w:rPr>
          <w:color w:val="000000" w:themeColor="text1"/>
          <w:lang w:val="fr-FR"/>
          <w:rPrChange w:id="210" w:author="Stephen Brooks" w:date="2022-03-22T13:05:00Z">
            <w:rPr>
              <w:color w:val="000000" w:themeColor="text1"/>
            </w:rPr>
          </w:rPrChange>
        </w:rPr>
        <w:t>Grid</w:t>
      </w:r>
      <w:proofErr w:type="spellEnd"/>
      <w:r w:rsidRPr="00615EE5">
        <w:rPr>
          <w:color w:val="000000" w:themeColor="text1"/>
          <w:lang w:val="fr-FR"/>
          <w:rPrChange w:id="211" w:author="Stephen Brooks" w:date="2022-03-22T13:05:00Z">
            <w:rPr>
              <w:color w:val="000000" w:themeColor="text1"/>
            </w:rPr>
          </w:rPrChange>
        </w:rPr>
        <w:t xml:space="preserve"> ………………………………</w:t>
      </w:r>
      <w:r w:rsidR="00347782" w:rsidRPr="00615EE5">
        <w:rPr>
          <w:color w:val="000000" w:themeColor="text1"/>
          <w:lang w:val="fr-FR"/>
          <w:rPrChange w:id="212" w:author="Stephen Brooks" w:date="2022-03-22T13:05:00Z">
            <w:rPr>
              <w:color w:val="000000" w:themeColor="text1"/>
            </w:rPr>
          </w:rPrChange>
        </w:rPr>
        <w:t>………….</w:t>
      </w:r>
    </w:p>
    <w:p w14:paraId="151AC871" w14:textId="43AB9314" w:rsidR="00BE5E54" w:rsidRPr="00615EE5" w:rsidRDefault="00BE5E54" w:rsidP="0085125F">
      <w:pPr>
        <w:spacing w:line="360" w:lineRule="auto"/>
        <w:rPr>
          <w:lang w:val="fr-FR"/>
          <w:rPrChange w:id="213" w:author="Stephen Brooks" w:date="2022-03-22T13:05:00Z">
            <w:rPr/>
          </w:rPrChange>
        </w:rPr>
      </w:pPr>
      <w:r w:rsidRPr="00615EE5">
        <w:rPr>
          <w:color w:val="000000" w:themeColor="text1"/>
          <w:lang w:val="fr-FR"/>
          <w:rPrChange w:id="214" w:author="Stephen Brooks" w:date="2022-03-22T13:05:00Z">
            <w:rPr>
              <w:color w:val="000000" w:themeColor="text1"/>
            </w:rPr>
          </w:rPrChange>
        </w:rPr>
        <w:tab/>
      </w:r>
    </w:p>
    <w:p w14:paraId="5A3B2A0D" w14:textId="2A6B8E58" w:rsidR="00BE5E54" w:rsidRPr="00615EE5" w:rsidRDefault="00BE5E54" w:rsidP="0085125F">
      <w:pPr>
        <w:spacing w:line="360" w:lineRule="auto"/>
        <w:rPr>
          <w:rFonts w:ascii="Times" w:hAnsi="Times"/>
          <w:color w:val="000000" w:themeColor="text1"/>
          <w:lang w:val="fr-FR"/>
          <w:rPrChange w:id="215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  <w:r w:rsidRPr="00615EE5">
        <w:rPr>
          <w:lang w:val="fr-FR"/>
          <w:rPrChange w:id="216" w:author="Stephen Brooks" w:date="2022-03-22T13:05:00Z">
            <w:rPr/>
          </w:rPrChange>
        </w:rPr>
        <w:tab/>
      </w:r>
    </w:p>
    <w:p w14:paraId="6B3487AB" w14:textId="77777777" w:rsidR="00410F5A" w:rsidRPr="00615EE5" w:rsidRDefault="00410F5A" w:rsidP="0085125F">
      <w:pPr>
        <w:spacing w:line="360" w:lineRule="auto"/>
        <w:rPr>
          <w:rFonts w:ascii="Times" w:hAnsi="Times"/>
          <w:color w:val="000000" w:themeColor="text1"/>
          <w:lang w:val="fr-FR"/>
          <w:rPrChange w:id="217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0F97DC0C" w14:textId="77777777" w:rsidR="00410F5A" w:rsidRPr="00615EE5" w:rsidRDefault="00410F5A" w:rsidP="00430F71">
      <w:pPr>
        <w:spacing w:line="360" w:lineRule="auto"/>
        <w:rPr>
          <w:rFonts w:ascii="Times" w:hAnsi="Times"/>
          <w:color w:val="000000" w:themeColor="text1"/>
          <w:lang w:val="fr-FR"/>
          <w:rPrChange w:id="218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1F88054C" w14:textId="24FC26B6" w:rsidR="00410F5A" w:rsidRPr="00615EE5" w:rsidRDefault="00410F5A" w:rsidP="00430F71">
      <w:pPr>
        <w:spacing w:line="360" w:lineRule="auto"/>
        <w:rPr>
          <w:rFonts w:ascii="Times" w:hAnsi="Times"/>
          <w:color w:val="000000" w:themeColor="text1"/>
          <w:lang w:val="fr-FR"/>
          <w:rPrChange w:id="219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7865EB1B" w14:textId="49368FC0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20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4D359ACB" w14:textId="1C803E68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21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7EE6DB64" w14:textId="797B93B2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22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14DE03FC" w14:textId="244B98D0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23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03323B3C" w14:textId="39170DD7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24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447ACEEB" w14:textId="3660E7BC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25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3EA6F362" w14:textId="25D3D982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26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4B4C2113" w14:textId="2A75CA27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27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03D9064D" w14:textId="4A9218A9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28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61C8ED2D" w14:textId="743FB2C2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29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4AB9AD65" w14:textId="70C4B219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30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44F15DBF" w14:textId="7AA63B2E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31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563948E6" w14:textId="051DCEF2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32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73128714" w14:textId="77777777" w:rsidR="004343E7" w:rsidRPr="00615EE5" w:rsidRDefault="004343E7" w:rsidP="00430F71">
      <w:pPr>
        <w:spacing w:line="360" w:lineRule="auto"/>
        <w:rPr>
          <w:rFonts w:ascii="Times" w:hAnsi="Times"/>
          <w:color w:val="000000" w:themeColor="text1"/>
          <w:lang w:val="fr-FR"/>
          <w:rPrChange w:id="233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</w:p>
    <w:p w14:paraId="1F1760BD" w14:textId="0B9BCCF5" w:rsidR="00410F5A" w:rsidRPr="004343E7" w:rsidRDefault="001F2935" w:rsidP="00A21577">
      <w:pPr>
        <w:rPr>
          <w:rFonts w:ascii="Times" w:hAnsi="Times"/>
          <w:b/>
          <w:bCs/>
          <w:color w:val="000000" w:themeColor="text1"/>
          <w:lang w:val="en-US"/>
        </w:rPr>
      </w:pPr>
      <w:r w:rsidRPr="004343E7">
        <w:rPr>
          <w:rFonts w:ascii="Times" w:hAnsi="Times"/>
          <w:b/>
          <w:bCs/>
          <w:color w:val="000000" w:themeColor="text1"/>
          <w:lang w:val="en-US"/>
        </w:rPr>
        <w:lastRenderedPageBreak/>
        <w:t>List of Algorithms</w:t>
      </w:r>
    </w:p>
    <w:p w14:paraId="11719DA7" w14:textId="4D0E12A6" w:rsidR="00410F5A" w:rsidRPr="00AC4779" w:rsidRDefault="001F2935" w:rsidP="00A21577">
      <w:pPr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</w:p>
    <w:p w14:paraId="1756A8E3" w14:textId="341A38E5" w:rsidR="00430F71" w:rsidRDefault="004343E7" w:rsidP="00BB7AB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3.1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 </w:t>
      </w:r>
      <w:r w:rsidRPr="005764AB">
        <w:rPr>
          <w:rFonts w:ascii="Times" w:hAnsi="Times"/>
          <w:color w:val="000000" w:themeColor="text1"/>
          <w:lang w:val="en-US"/>
        </w:rPr>
        <w:t>MLP Model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…………………………………………………………</w:t>
      </w:r>
    </w:p>
    <w:p w14:paraId="71C753D1" w14:textId="7F927FB1" w:rsidR="0025729D" w:rsidRPr="00615EE5" w:rsidRDefault="0025729D" w:rsidP="00BB7AB3">
      <w:pPr>
        <w:autoSpaceDE w:val="0"/>
        <w:autoSpaceDN w:val="0"/>
        <w:adjustRightInd w:val="0"/>
        <w:spacing w:line="360" w:lineRule="auto"/>
        <w:rPr>
          <w:color w:val="000000" w:themeColor="text1"/>
          <w:lang w:val="es-ES"/>
          <w:rPrChange w:id="234" w:author="Stephen Brooks" w:date="2022-03-22T13:05:00Z">
            <w:rPr>
              <w:color w:val="000000" w:themeColor="text1"/>
              <w:lang w:val="en-US"/>
            </w:rPr>
          </w:rPrChange>
        </w:rPr>
      </w:pPr>
      <w:r>
        <w:rPr>
          <w:rFonts w:ascii="Times" w:hAnsi="Times"/>
          <w:color w:val="000000" w:themeColor="text1"/>
          <w:lang w:val="en-US"/>
        </w:rPr>
        <w:tab/>
      </w:r>
      <w:proofErr w:type="spellStart"/>
      <w:r w:rsidR="004343E7" w:rsidRPr="00615EE5">
        <w:rPr>
          <w:rFonts w:ascii="Times" w:hAnsi="Times"/>
          <w:color w:val="000000" w:themeColor="text1"/>
          <w:lang w:val="es-ES"/>
          <w:rPrChange w:id="235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>Algorithm</w:t>
      </w:r>
      <w:proofErr w:type="spellEnd"/>
      <w:r w:rsidR="004343E7" w:rsidRPr="00615EE5">
        <w:rPr>
          <w:rFonts w:ascii="Times" w:hAnsi="Times"/>
          <w:color w:val="000000" w:themeColor="text1"/>
          <w:lang w:val="es-ES"/>
          <w:rPrChange w:id="236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 xml:space="preserve"> 3.2</w:t>
      </w:r>
      <w:r w:rsidR="004343E7" w:rsidRPr="00615EE5">
        <w:rPr>
          <w:rFonts w:ascii="Times" w:hAnsi="Times"/>
          <w:color w:val="000000" w:themeColor="text1"/>
          <w:lang w:val="es-ES"/>
          <w:rPrChange w:id="237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ab/>
        <w:t xml:space="preserve">  </w:t>
      </w:r>
      <w:r w:rsidR="00C54E8C" w:rsidRPr="00615EE5">
        <w:rPr>
          <w:rFonts w:ascii="Times" w:hAnsi="Times"/>
          <w:color w:val="000000" w:themeColor="text1"/>
          <w:lang w:val="es-ES"/>
          <w:rPrChange w:id="238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 xml:space="preserve">  </w:t>
      </w:r>
      <w:r w:rsidR="004343E7" w:rsidRPr="00615EE5">
        <w:rPr>
          <w:color w:val="000000" w:themeColor="text1"/>
          <w:lang w:val="es-ES"/>
          <w:rPrChange w:id="239" w:author="Stephen Brooks" w:date="2022-03-22T13:05:00Z">
            <w:rPr>
              <w:color w:val="000000" w:themeColor="text1"/>
              <w:lang w:val="en-US"/>
            </w:rPr>
          </w:rPrChange>
        </w:rPr>
        <w:t xml:space="preserve">CNN </w:t>
      </w:r>
      <w:proofErr w:type="spellStart"/>
      <w:r w:rsidR="004343E7" w:rsidRPr="00615EE5">
        <w:rPr>
          <w:color w:val="000000" w:themeColor="text1"/>
          <w:lang w:val="es-ES"/>
          <w:rPrChange w:id="240" w:author="Stephen Brooks" w:date="2022-03-22T13:05:00Z">
            <w:rPr>
              <w:color w:val="000000" w:themeColor="text1"/>
              <w:lang w:val="en-US"/>
            </w:rPr>
          </w:rPrChange>
        </w:rPr>
        <w:t>Model</w:t>
      </w:r>
      <w:proofErr w:type="spellEnd"/>
      <w:r w:rsidR="004343E7" w:rsidRPr="00615EE5">
        <w:rPr>
          <w:color w:val="000000" w:themeColor="text1"/>
          <w:lang w:val="es-ES"/>
          <w:rPrChange w:id="241" w:author="Stephen Brooks" w:date="2022-03-22T13:05:00Z">
            <w:rPr>
              <w:color w:val="000000" w:themeColor="text1"/>
              <w:lang w:val="en-US"/>
            </w:rPr>
          </w:rPrChange>
        </w:rPr>
        <w:t xml:space="preserve"> …………………………………………………………</w:t>
      </w:r>
    </w:p>
    <w:p w14:paraId="46CAF3E1" w14:textId="656C1FED" w:rsidR="004343E7" w:rsidRPr="00615EE5" w:rsidRDefault="004343E7" w:rsidP="004343E7">
      <w:pPr>
        <w:spacing w:line="360" w:lineRule="auto"/>
        <w:rPr>
          <w:rFonts w:ascii="Times" w:hAnsi="Times"/>
          <w:color w:val="000000" w:themeColor="text1"/>
          <w:lang w:val="es-ES"/>
          <w:rPrChange w:id="242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</w:pPr>
      <w:r w:rsidRPr="00615EE5">
        <w:rPr>
          <w:color w:val="000000" w:themeColor="text1"/>
          <w:lang w:val="es-ES"/>
          <w:rPrChange w:id="243" w:author="Stephen Brooks" w:date="2022-03-22T13:05:00Z">
            <w:rPr>
              <w:color w:val="000000" w:themeColor="text1"/>
              <w:lang w:val="en-US"/>
            </w:rPr>
          </w:rPrChange>
        </w:rPr>
        <w:tab/>
      </w:r>
      <w:proofErr w:type="spellStart"/>
      <w:r w:rsidRPr="00615EE5">
        <w:rPr>
          <w:color w:val="000000" w:themeColor="text1"/>
          <w:lang w:val="es-ES"/>
          <w:rPrChange w:id="244" w:author="Stephen Brooks" w:date="2022-03-22T13:05:00Z">
            <w:rPr>
              <w:color w:val="000000" w:themeColor="text1"/>
              <w:lang w:val="en-US"/>
            </w:rPr>
          </w:rPrChange>
        </w:rPr>
        <w:t>Algorithm</w:t>
      </w:r>
      <w:proofErr w:type="spellEnd"/>
      <w:r w:rsidRPr="00615EE5">
        <w:rPr>
          <w:color w:val="000000" w:themeColor="text1"/>
          <w:lang w:val="es-ES"/>
          <w:rPrChange w:id="245" w:author="Stephen Brooks" w:date="2022-03-22T13:05:00Z">
            <w:rPr>
              <w:color w:val="000000" w:themeColor="text1"/>
              <w:lang w:val="en-US"/>
            </w:rPr>
          </w:rPrChange>
        </w:rPr>
        <w:t xml:space="preserve"> 3.3    </w:t>
      </w:r>
      <w:r w:rsidR="00C54E8C" w:rsidRPr="00615EE5">
        <w:rPr>
          <w:color w:val="000000" w:themeColor="text1"/>
          <w:lang w:val="es-ES"/>
          <w:rPrChange w:id="246" w:author="Stephen Brooks" w:date="2022-03-22T13:05:00Z">
            <w:rPr>
              <w:color w:val="000000" w:themeColor="text1"/>
              <w:lang w:val="en-US"/>
            </w:rPr>
          </w:rPrChange>
        </w:rPr>
        <w:t xml:space="preserve"> </w:t>
      </w:r>
      <w:r w:rsidRPr="00615EE5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s-ES"/>
          <w:rPrChange w:id="247" w:author="Stephen Brooks" w:date="2022-03-22T13:05:00Z">
            <w:rPr>
              <w:rFonts w:ascii="Times" w:hAnsi="Times"/>
              <w:color w:val="000000" w:themeColor="text1"/>
              <w:sz w:val="23"/>
              <w:szCs w:val="23"/>
              <w:shd w:val="clear" w:color="auto" w:fill="FFFFFF"/>
              <w:lang w:val="en-US"/>
            </w:rPr>
          </w:rPrChange>
        </w:rPr>
        <w:t xml:space="preserve">LSTM </w:t>
      </w:r>
      <w:proofErr w:type="spellStart"/>
      <w:r w:rsidRPr="00615EE5">
        <w:rPr>
          <w:rFonts w:ascii="Times" w:hAnsi="Times"/>
          <w:color w:val="000000" w:themeColor="text1"/>
          <w:lang w:val="es-ES"/>
          <w:rPrChange w:id="248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>Model</w:t>
      </w:r>
      <w:proofErr w:type="spellEnd"/>
      <w:r w:rsidRPr="00615EE5">
        <w:rPr>
          <w:rFonts w:ascii="Times" w:hAnsi="Times"/>
          <w:color w:val="000000" w:themeColor="text1"/>
          <w:lang w:val="es-ES"/>
          <w:rPrChange w:id="249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 xml:space="preserve"> …………………………………………………</w:t>
      </w:r>
      <w:proofErr w:type="gramStart"/>
      <w:r w:rsidRPr="00615EE5">
        <w:rPr>
          <w:rFonts w:ascii="Times" w:hAnsi="Times"/>
          <w:color w:val="000000" w:themeColor="text1"/>
          <w:lang w:val="es-ES"/>
          <w:rPrChange w:id="250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>…….</w:t>
      </w:r>
      <w:proofErr w:type="gramEnd"/>
      <w:r w:rsidRPr="00615EE5">
        <w:rPr>
          <w:rFonts w:ascii="Times" w:hAnsi="Times"/>
          <w:color w:val="000000" w:themeColor="text1"/>
          <w:lang w:val="es-ES"/>
          <w:rPrChange w:id="251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>.</w:t>
      </w:r>
    </w:p>
    <w:p w14:paraId="52496B2F" w14:textId="6E5A1C92" w:rsidR="004343E7" w:rsidRPr="00615EE5" w:rsidRDefault="004343E7" w:rsidP="004343E7">
      <w:pPr>
        <w:spacing w:line="360" w:lineRule="auto"/>
        <w:rPr>
          <w:rFonts w:ascii="Times" w:hAnsi="Times"/>
          <w:color w:val="000000" w:themeColor="text1"/>
          <w:lang w:val="es-ES"/>
          <w:rPrChange w:id="252" w:author="Stephen Brooks" w:date="2022-03-22T13:05:00Z">
            <w:rPr>
              <w:rFonts w:ascii="Times" w:hAnsi="Times"/>
              <w:color w:val="000000" w:themeColor="text1"/>
            </w:rPr>
          </w:rPrChange>
        </w:rPr>
      </w:pPr>
      <w:r w:rsidRPr="00615EE5">
        <w:rPr>
          <w:rFonts w:ascii="Times" w:hAnsi="Times"/>
          <w:color w:val="000000" w:themeColor="text1"/>
          <w:lang w:val="es-ES"/>
          <w:rPrChange w:id="253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ab/>
      </w:r>
      <w:proofErr w:type="spellStart"/>
      <w:r w:rsidRPr="00615EE5">
        <w:rPr>
          <w:rFonts w:ascii="Times" w:hAnsi="Times"/>
          <w:color w:val="000000" w:themeColor="text1"/>
          <w:lang w:val="es-ES"/>
          <w:rPrChange w:id="254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>Algorithm</w:t>
      </w:r>
      <w:proofErr w:type="spellEnd"/>
      <w:r w:rsidRPr="00615EE5">
        <w:rPr>
          <w:rFonts w:ascii="Times" w:hAnsi="Times"/>
          <w:color w:val="000000" w:themeColor="text1"/>
          <w:lang w:val="es-ES"/>
          <w:rPrChange w:id="255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 xml:space="preserve"> 3.4</w:t>
      </w:r>
      <w:r w:rsidRPr="00615EE5">
        <w:rPr>
          <w:rFonts w:ascii="Times" w:hAnsi="Times"/>
          <w:color w:val="000000" w:themeColor="text1"/>
          <w:lang w:val="es-ES"/>
          <w:rPrChange w:id="256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ab/>
        <w:t xml:space="preserve">  </w:t>
      </w:r>
      <w:r w:rsidR="00C54E8C" w:rsidRPr="00615EE5">
        <w:rPr>
          <w:rFonts w:ascii="Times" w:hAnsi="Times"/>
          <w:color w:val="000000" w:themeColor="text1"/>
          <w:lang w:val="es-ES"/>
          <w:rPrChange w:id="257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 xml:space="preserve"> </w:t>
      </w:r>
      <w:r w:rsidRPr="00615EE5">
        <w:rPr>
          <w:rFonts w:ascii="Times" w:hAnsi="Times"/>
          <w:color w:val="000000" w:themeColor="text1"/>
          <w:lang w:val="es-ES"/>
          <w:rPrChange w:id="258" w:author="Stephen Brooks" w:date="2022-03-22T13:05:00Z">
            <w:rPr>
              <w:rFonts w:ascii="Times" w:hAnsi="Times"/>
              <w:color w:val="000000" w:themeColor="text1"/>
            </w:rPr>
          </w:rPrChange>
        </w:rPr>
        <w:t xml:space="preserve">ARIMA </w:t>
      </w:r>
      <w:proofErr w:type="spellStart"/>
      <w:r w:rsidRPr="00615EE5">
        <w:rPr>
          <w:rFonts w:ascii="Times" w:hAnsi="Times"/>
          <w:color w:val="000000" w:themeColor="text1"/>
          <w:lang w:val="es-ES"/>
          <w:rPrChange w:id="259" w:author="Stephen Brooks" w:date="2022-03-22T13:05:00Z">
            <w:rPr>
              <w:rFonts w:ascii="Times" w:hAnsi="Times"/>
              <w:color w:val="000000" w:themeColor="text1"/>
            </w:rPr>
          </w:rPrChange>
        </w:rPr>
        <w:t>Model</w:t>
      </w:r>
      <w:proofErr w:type="spellEnd"/>
      <w:r w:rsidRPr="00615EE5">
        <w:rPr>
          <w:rFonts w:ascii="Times" w:hAnsi="Times"/>
          <w:color w:val="000000" w:themeColor="text1"/>
          <w:lang w:val="es-ES"/>
          <w:rPrChange w:id="260" w:author="Stephen Brooks" w:date="2022-03-22T13:05:00Z">
            <w:rPr>
              <w:rFonts w:ascii="Times" w:hAnsi="Times"/>
              <w:color w:val="000000" w:themeColor="text1"/>
            </w:rPr>
          </w:rPrChange>
        </w:rPr>
        <w:t xml:space="preserve"> ………………………………………………………</w:t>
      </w:r>
    </w:p>
    <w:p w14:paraId="6958579D" w14:textId="4886DDEF" w:rsidR="004343E7" w:rsidRPr="004343E7" w:rsidRDefault="004343E7" w:rsidP="004343E7">
      <w:pPr>
        <w:spacing w:line="360" w:lineRule="auto"/>
        <w:rPr>
          <w:rFonts w:ascii="Times" w:hAnsi="Times"/>
          <w:color w:val="000000" w:themeColor="text1"/>
          <w:lang w:val="en-US"/>
        </w:rPr>
      </w:pPr>
      <w:r w:rsidRPr="00615EE5">
        <w:rPr>
          <w:rFonts w:ascii="Times" w:hAnsi="Times"/>
          <w:color w:val="000000" w:themeColor="text1"/>
          <w:lang w:val="es-ES"/>
          <w:rPrChange w:id="261" w:author="Stephen Brooks" w:date="2022-03-22T13:05:00Z">
            <w:rPr>
              <w:rFonts w:ascii="Times" w:hAnsi="Times"/>
              <w:color w:val="000000" w:themeColor="text1"/>
              <w:lang w:val="en-US"/>
            </w:rPr>
          </w:rPrChange>
        </w:rPr>
        <w:tab/>
      </w:r>
      <w:r>
        <w:rPr>
          <w:rFonts w:ascii="Times" w:hAnsi="Times"/>
          <w:color w:val="000000" w:themeColor="text1"/>
          <w:lang w:val="en-US"/>
        </w:rPr>
        <w:t>Algorithm 3.5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C</w:t>
      </w:r>
      <w:r w:rsidRPr="002E48C9">
        <w:rPr>
          <w:rFonts w:ascii="Times" w:hAnsi="Times"/>
          <w:color w:val="000000" w:themeColor="text1"/>
          <w:lang w:val="en-US"/>
        </w:rPr>
        <w:t>alculate uncertainty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220B7982" w14:textId="0D0BEE63" w:rsidR="00687776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lang w:val="en-US"/>
        </w:rPr>
        <w:tab/>
        <w:t>Algorithm 3.6</w:t>
      </w:r>
      <w:r>
        <w:rPr>
          <w:lang w:val="en-US"/>
        </w:rPr>
        <w:tab/>
        <w:t xml:space="preserve">   </w:t>
      </w:r>
      <w:r>
        <w:rPr>
          <w:rFonts w:ascii="Times" w:hAnsi="Times"/>
          <w:color w:val="000000" w:themeColor="text1"/>
          <w:lang w:val="en-US"/>
        </w:rPr>
        <w:t>D</w:t>
      </w:r>
      <w:r w:rsidRPr="002E48C9">
        <w:rPr>
          <w:rFonts w:ascii="Times" w:hAnsi="Times"/>
          <w:color w:val="000000" w:themeColor="text1"/>
          <w:lang w:val="en-US"/>
        </w:rPr>
        <w:t>ata scaling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………………………………………………………….</w:t>
      </w:r>
    </w:p>
    <w:p w14:paraId="1DC4F28E" w14:textId="195DDC42" w:rsidR="00C54E8C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4.1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>CA Construction Formula ……………………………………………</w:t>
      </w:r>
    </w:p>
    <w:p w14:paraId="40D798BB" w14:textId="674D4BDF" w:rsidR="00C54E8C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  <w:t>Algorithm 4.2</w:t>
      </w:r>
      <w:r>
        <w:rPr>
          <w:rFonts w:ascii="Times" w:hAnsi="Times"/>
          <w:color w:val="000000" w:themeColor="text1"/>
        </w:rPr>
        <w:tab/>
        <w:t xml:space="preserve">   </w:t>
      </w:r>
      <w:r w:rsidRPr="002632F7">
        <w:rPr>
          <w:rFonts w:ascii="Times" w:hAnsi="Times"/>
          <w:color w:val="000000" w:themeColor="text1"/>
        </w:rPr>
        <w:t xml:space="preserve">Pattern </w:t>
      </w:r>
      <w:r>
        <w:rPr>
          <w:rFonts w:ascii="Times" w:hAnsi="Times"/>
          <w:color w:val="000000" w:themeColor="text1"/>
        </w:rPr>
        <w:t>Generation …………………………………………………</w:t>
      </w:r>
      <w:r w:rsidR="00347782">
        <w:rPr>
          <w:rFonts w:ascii="Times" w:hAnsi="Times"/>
          <w:color w:val="000000" w:themeColor="text1"/>
        </w:rPr>
        <w:t>…</w:t>
      </w:r>
    </w:p>
    <w:p w14:paraId="1E57B58F" w14:textId="6692381E" w:rsidR="00C54E8C" w:rsidRDefault="00C54E8C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</w:rPr>
        <w:tab/>
        <w:t>Algorithm 4.3</w:t>
      </w:r>
      <w:r>
        <w:rPr>
          <w:rFonts w:ascii="Times" w:hAnsi="Times"/>
          <w:color w:val="000000" w:themeColor="text1"/>
        </w:rPr>
        <w:tab/>
        <w:t xml:space="preserve">   Texture Generation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…………………………………………………….</w:t>
      </w:r>
    </w:p>
    <w:p w14:paraId="127FC246" w14:textId="4A4CB612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BF1A4AE" w14:textId="13386CF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6B891F2" w14:textId="1DB17BE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6E5366E9" w14:textId="045C86A7" w:rsidR="00B82076" w:rsidRPr="002E48C9" w:rsidRDefault="00B82076" w:rsidP="00FB152F">
      <w:pPr>
        <w:rPr>
          <w:lang w:val="en-US"/>
        </w:rPr>
      </w:pPr>
    </w:p>
    <w:p w14:paraId="47BF66DE" w14:textId="77777777" w:rsidR="001B7CBE" w:rsidRPr="00BB7AB3" w:rsidRDefault="001B7CBE" w:rsidP="00347782">
      <w:pPr>
        <w:autoSpaceDE w:val="0"/>
        <w:autoSpaceDN w:val="0"/>
        <w:adjustRightInd w:val="0"/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sectPr w:rsidR="001B7CBE" w:rsidRPr="00BB7AB3" w:rsidSect="00347782">
      <w:headerReference w:type="default" r:id="rId10"/>
      <w:pgSz w:w="11906" w:h="16838"/>
      <w:pgMar w:top="1440" w:right="1440" w:bottom="1440" w:left="1440" w:header="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8D6C5" w14:textId="77777777" w:rsidR="00047ADA" w:rsidRDefault="00047ADA" w:rsidP="002C2CD3">
      <w:r>
        <w:separator/>
      </w:r>
    </w:p>
  </w:endnote>
  <w:endnote w:type="continuationSeparator" w:id="0">
    <w:p w14:paraId="666D70F8" w14:textId="77777777" w:rsidR="00047ADA" w:rsidRDefault="00047ADA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69A5" w14:textId="77777777" w:rsidR="00047ADA" w:rsidRDefault="00047ADA" w:rsidP="002C2CD3">
      <w:r>
        <w:separator/>
      </w:r>
    </w:p>
  </w:footnote>
  <w:footnote w:type="continuationSeparator" w:id="0">
    <w:p w14:paraId="26C079FB" w14:textId="77777777" w:rsidR="00047ADA" w:rsidRDefault="00047ADA" w:rsidP="002C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1505" w14:textId="77777777" w:rsidR="00A74D73" w:rsidRDefault="00A74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1A8A" w14:textId="77777777" w:rsidR="00105159" w:rsidRDefault="001051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506A" w14:textId="77777777" w:rsidR="00BA06AE" w:rsidRDefault="00BA06AE">
    <w:pPr>
      <w:pStyle w:val="Header"/>
    </w:pPr>
  </w:p>
  <w:p w14:paraId="40C423E2" w14:textId="77777777" w:rsidR="00BA06AE" w:rsidRDefault="00BA06AE">
    <w:pPr>
      <w:pStyle w:val="Header"/>
    </w:pPr>
  </w:p>
  <w:p w14:paraId="42374313" w14:textId="0F699B47" w:rsidR="00BA06AE" w:rsidRDefault="00BA0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7"/>
  </w:num>
  <w:num w:numId="9">
    <w:abstractNumId w:val="24"/>
  </w:num>
  <w:num w:numId="10">
    <w:abstractNumId w:val="9"/>
  </w:num>
  <w:num w:numId="11">
    <w:abstractNumId w:val="19"/>
  </w:num>
  <w:num w:numId="12">
    <w:abstractNumId w:val="5"/>
  </w:num>
  <w:num w:numId="13">
    <w:abstractNumId w:val="28"/>
  </w:num>
  <w:num w:numId="14">
    <w:abstractNumId w:val="25"/>
  </w:num>
  <w:num w:numId="15">
    <w:abstractNumId w:val="1"/>
  </w:num>
  <w:num w:numId="16">
    <w:abstractNumId w:val="7"/>
  </w:num>
  <w:num w:numId="17">
    <w:abstractNumId w:val="26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  <w:num w:numId="29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Brooks">
    <w15:presenceInfo w15:providerId="AD" w15:userId="S::st229195@dal.ca::74f245e1-58df-4546-9dfe-3732930f63de"/>
  </w15:person>
  <w15:person w15:author="Rashid Islam">
    <w15:presenceInfo w15:providerId="None" w15:userId="Rashid Isl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543B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ADA"/>
    <w:rsid w:val="00047B0C"/>
    <w:rsid w:val="00050C48"/>
    <w:rsid w:val="00051B59"/>
    <w:rsid w:val="0005403A"/>
    <w:rsid w:val="00056296"/>
    <w:rsid w:val="00056712"/>
    <w:rsid w:val="0005771F"/>
    <w:rsid w:val="00057FDE"/>
    <w:rsid w:val="000605F8"/>
    <w:rsid w:val="0007081D"/>
    <w:rsid w:val="000721F9"/>
    <w:rsid w:val="00073B1E"/>
    <w:rsid w:val="00075146"/>
    <w:rsid w:val="00075B3B"/>
    <w:rsid w:val="000761B8"/>
    <w:rsid w:val="00080E79"/>
    <w:rsid w:val="000835DE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3CE6"/>
    <w:rsid w:val="000B4071"/>
    <w:rsid w:val="000C5D98"/>
    <w:rsid w:val="000C6028"/>
    <w:rsid w:val="000D61D1"/>
    <w:rsid w:val="000D74E5"/>
    <w:rsid w:val="000D78E8"/>
    <w:rsid w:val="000E1C40"/>
    <w:rsid w:val="000E4DB9"/>
    <w:rsid w:val="000E5736"/>
    <w:rsid w:val="000E675E"/>
    <w:rsid w:val="000F17CA"/>
    <w:rsid w:val="00100C7F"/>
    <w:rsid w:val="001014F0"/>
    <w:rsid w:val="0010350E"/>
    <w:rsid w:val="00103A39"/>
    <w:rsid w:val="00103EB0"/>
    <w:rsid w:val="00105159"/>
    <w:rsid w:val="00105880"/>
    <w:rsid w:val="00105A3F"/>
    <w:rsid w:val="00106E34"/>
    <w:rsid w:val="00117086"/>
    <w:rsid w:val="00121EAE"/>
    <w:rsid w:val="0012405D"/>
    <w:rsid w:val="00124490"/>
    <w:rsid w:val="0012733A"/>
    <w:rsid w:val="00130BE1"/>
    <w:rsid w:val="00135F16"/>
    <w:rsid w:val="0014108C"/>
    <w:rsid w:val="00141DD8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19E7"/>
    <w:rsid w:val="00162DFA"/>
    <w:rsid w:val="00164D7A"/>
    <w:rsid w:val="0016572F"/>
    <w:rsid w:val="00166008"/>
    <w:rsid w:val="0016682E"/>
    <w:rsid w:val="0016768D"/>
    <w:rsid w:val="00167A8D"/>
    <w:rsid w:val="00170C9B"/>
    <w:rsid w:val="001724D8"/>
    <w:rsid w:val="00172620"/>
    <w:rsid w:val="00175010"/>
    <w:rsid w:val="0017536F"/>
    <w:rsid w:val="0017657E"/>
    <w:rsid w:val="00182518"/>
    <w:rsid w:val="00186F12"/>
    <w:rsid w:val="00190E1A"/>
    <w:rsid w:val="00192110"/>
    <w:rsid w:val="00194555"/>
    <w:rsid w:val="00195BEA"/>
    <w:rsid w:val="00196F1E"/>
    <w:rsid w:val="001A2380"/>
    <w:rsid w:val="001A5E0C"/>
    <w:rsid w:val="001B3BBA"/>
    <w:rsid w:val="001B3CA7"/>
    <w:rsid w:val="001B598C"/>
    <w:rsid w:val="001B7CBE"/>
    <w:rsid w:val="001C47CB"/>
    <w:rsid w:val="001D1796"/>
    <w:rsid w:val="001D28E3"/>
    <w:rsid w:val="001D33F3"/>
    <w:rsid w:val="001E310E"/>
    <w:rsid w:val="001E5054"/>
    <w:rsid w:val="001E7217"/>
    <w:rsid w:val="001F137E"/>
    <w:rsid w:val="001F2935"/>
    <w:rsid w:val="001F3770"/>
    <w:rsid w:val="001F54D9"/>
    <w:rsid w:val="00200B34"/>
    <w:rsid w:val="00200D7B"/>
    <w:rsid w:val="00202AAB"/>
    <w:rsid w:val="0020335E"/>
    <w:rsid w:val="0020661B"/>
    <w:rsid w:val="00212B09"/>
    <w:rsid w:val="0021522D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27234"/>
    <w:rsid w:val="00230ED5"/>
    <w:rsid w:val="002329B6"/>
    <w:rsid w:val="00237CA0"/>
    <w:rsid w:val="00240623"/>
    <w:rsid w:val="00244E8C"/>
    <w:rsid w:val="00245A71"/>
    <w:rsid w:val="002461C8"/>
    <w:rsid w:val="00251C2E"/>
    <w:rsid w:val="0025551D"/>
    <w:rsid w:val="0025729D"/>
    <w:rsid w:val="00260105"/>
    <w:rsid w:val="00261869"/>
    <w:rsid w:val="00263698"/>
    <w:rsid w:val="00264371"/>
    <w:rsid w:val="002646E3"/>
    <w:rsid w:val="0026507B"/>
    <w:rsid w:val="00281A5B"/>
    <w:rsid w:val="002901E4"/>
    <w:rsid w:val="00291CD0"/>
    <w:rsid w:val="00293FCA"/>
    <w:rsid w:val="00295341"/>
    <w:rsid w:val="002A16AA"/>
    <w:rsid w:val="002A3781"/>
    <w:rsid w:val="002A43A7"/>
    <w:rsid w:val="002A5022"/>
    <w:rsid w:val="002A5C48"/>
    <w:rsid w:val="002A6B70"/>
    <w:rsid w:val="002B6218"/>
    <w:rsid w:val="002B668F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1500"/>
    <w:rsid w:val="002F2CD1"/>
    <w:rsid w:val="002F3764"/>
    <w:rsid w:val="002F7C44"/>
    <w:rsid w:val="0030034A"/>
    <w:rsid w:val="00301A80"/>
    <w:rsid w:val="00302F66"/>
    <w:rsid w:val="003048B7"/>
    <w:rsid w:val="00305BD9"/>
    <w:rsid w:val="00306E8E"/>
    <w:rsid w:val="00307047"/>
    <w:rsid w:val="00307097"/>
    <w:rsid w:val="00311536"/>
    <w:rsid w:val="003116CD"/>
    <w:rsid w:val="00312D87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41436"/>
    <w:rsid w:val="003428EC"/>
    <w:rsid w:val="003457E3"/>
    <w:rsid w:val="0034652D"/>
    <w:rsid w:val="00347782"/>
    <w:rsid w:val="00351474"/>
    <w:rsid w:val="003527F7"/>
    <w:rsid w:val="003545C8"/>
    <w:rsid w:val="00356503"/>
    <w:rsid w:val="00357AD6"/>
    <w:rsid w:val="00360373"/>
    <w:rsid w:val="003605DF"/>
    <w:rsid w:val="003638D1"/>
    <w:rsid w:val="00364BC9"/>
    <w:rsid w:val="00365D5B"/>
    <w:rsid w:val="00370619"/>
    <w:rsid w:val="00372FC2"/>
    <w:rsid w:val="00375942"/>
    <w:rsid w:val="0038110E"/>
    <w:rsid w:val="003910F1"/>
    <w:rsid w:val="0039370B"/>
    <w:rsid w:val="003957DE"/>
    <w:rsid w:val="00397501"/>
    <w:rsid w:val="003A004E"/>
    <w:rsid w:val="003A11E1"/>
    <w:rsid w:val="003A3D25"/>
    <w:rsid w:val="003A3F64"/>
    <w:rsid w:val="003A588A"/>
    <w:rsid w:val="003A6598"/>
    <w:rsid w:val="003A76D7"/>
    <w:rsid w:val="003B2F8B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16C"/>
    <w:rsid w:val="003E13DC"/>
    <w:rsid w:val="003E14A2"/>
    <w:rsid w:val="003E2FE7"/>
    <w:rsid w:val="003E4A60"/>
    <w:rsid w:val="003E6819"/>
    <w:rsid w:val="003E7693"/>
    <w:rsid w:val="003F09CA"/>
    <w:rsid w:val="003F0C8D"/>
    <w:rsid w:val="003F1B09"/>
    <w:rsid w:val="003F59F8"/>
    <w:rsid w:val="003F62CA"/>
    <w:rsid w:val="003F66E0"/>
    <w:rsid w:val="004006E9"/>
    <w:rsid w:val="004033D5"/>
    <w:rsid w:val="00404E2B"/>
    <w:rsid w:val="004106BD"/>
    <w:rsid w:val="00410F5A"/>
    <w:rsid w:val="00412624"/>
    <w:rsid w:val="00416D94"/>
    <w:rsid w:val="004177E9"/>
    <w:rsid w:val="0042133B"/>
    <w:rsid w:val="00421E2C"/>
    <w:rsid w:val="00425704"/>
    <w:rsid w:val="0042775F"/>
    <w:rsid w:val="00430AA4"/>
    <w:rsid w:val="00430F71"/>
    <w:rsid w:val="00432492"/>
    <w:rsid w:val="00433F34"/>
    <w:rsid w:val="004343E7"/>
    <w:rsid w:val="004375FF"/>
    <w:rsid w:val="004433D1"/>
    <w:rsid w:val="00443ED0"/>
    <w:rsid w:val="00447C8E"/>
    <w:rsid w:val="00452432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5130"/>
    <w:rsid w:val="00496855"/>
    <w:rsid w:val="0049742C"/>
    <w:rsid w:val="004A0EB5"/>
    <w:rsid w:val="004A2907"/>
    <w:rsid w:val="004A3D05"/>
    <w:rsid w:val="004A712B"/>
    <w:rsid w:val="004B03B6"/>
    <w:rsid w:val="004B1695"/>
    <w:rsid w:val="004B1799"/>
    <w:rsid w:val="004B2741"/>
    <w:rsid w:val="004B4681"/>
    <w:rsid w:val="004B4CDA"/>
    <w:rsid w:val="004B506B"/>
    <w:rsid w:val="004B6799"/>
    <w:rsid w:val="004D0F19"/>
    <w:rsid w:val="004D22A8"/>
    <w:rsid w:val="004D2C9A"/>
    <w:rsid w:val="004D3D2A"/>
    <w:rsid w:val="004D4971"/>
    <w:rsid w:val="004D611C"/>
    <w:rsid w:val="004D7DB8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2BCE"/>
    <w:rsid w:val="00575139"/>
    <w:rsid w:val="00577622"/>
    <w:rsid w:val="00580E24"/>
    <w:rsid w:val="0058388E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C7AE9"/>
    <w:rsid w:val="005E0B03"/>
    <w:rsid w:val="005E1E31"/>
    <w:rsid w:val="005E39D9"/>
    <w:rsid w:val="005E413F"/>
    <w:rsid w:val="005E4203"/>
    <w:rsid w:val="005E49B1"/>
    <w:rsid w:val="005E5245"/>
    <w:rsid w:val="005E70E5"/>
    <w:rsid w:val="005E752D"/>
    <w:rsid w:val="005F16C2"/>
    <w:rsid w:val="006004D3"/>
    <w:rsid w:val="0061004F"/>
    <w:rsid w:val="00613119"/>
    <w:rsid w:val="006143B2"/>
    <w:rsid w:val="00614A9D"/>
    <w:rsid w:val="00615EE5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776"/>
    <w:rsid w:val="00687950"/>
    <w:rsid w:val="006905BC"/>
    <w:rsid w:val="00694F70"/>
    <w:rsid w:val="0069669F"/>
    <w:rsid w:val="00697523"/>
    <w:rsid w:val="0069799D"/>
    <w:rsid w:val="006A10ED"/>
    <w:rsid w:val="006A4813"/>
    <w:rsid w:val="006A4AF0"/>
    <w:rsid w:val="006B0DAB"/>
    <w:rsid w:val="006B42B8"/>
    <w:rsid w:val="006B4E75"/>
    <w:rsid w:val="006B634F"/>
    <w:rsid w:val="006C3FFB"/>
    <w:rsid w:val="006C7B86"/>
    <w:rsid w:val="006D0106"/>
    <w:rsid w:val="006D0963"/>
    <w:rsid w:val="006D0DB4"/>
    <w:rsid w:val="006D48D6"/>
    <w:rsid w:val="006E2143"/>
    <w:rsid w:val="006E28A9"/>
    <w:rsid w:val="006E33A8"/>
    <w:rsid w:val="006F2543"/>
    <w:rsid w:val="006F2BF0"/>
    <w:rsid w:val="006F4BB2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67F33"/>
    <w:rsid w:val="00770A02"/>
    <w:rsid w:val="00771902"/>
    <w:rsid w:val="0077259D"/>
    <w:rsid w:val="00775C7C"/>
    <w:rsid w:val="0077687F"/>
    <w:rsid w:val="007806AD"/>
    <w:rsid w:val="00784992"/>
    <w:rsid w:val="0078502B"/>
    <w:rsid w:val="00785E29"/>
    <w:rsid w:val="00786FD7"/>
    <w:rsid w:val="00792970"/>
    <w:rsid w:val="00796221"/>
    <w:rsid w:val="007A0343"/>
    <w:rsid w:val="007A3F33"/>
    <w:rsid w:val="007A6DF7"/>
    <w:rsid w:val="007A72DA"/>
    <w:rsid w:val="007A7B35"/>
    <w:rsid w:val="007B0210"/>
    <w:rsid w:val="007B163D"/>
    <w:rsid w:val="007B4D8D"/>
    <w:rsid w:val="007B68A3"/>
    <w:rsid w:val="007C05E3"/>
    <w:rsid w:val="007C1DAB"/>
    <w:rsid w:val="007E7E99"/>
    <w:rsid w:val="007F09D3"/>
    <w:rsid w:val="007F31A6"/>
    <w:rsid w:val="00800F7D"/>
    <w:rsid w:val="00801E4F"/>
    <w:rsid w:val="008038B0"/>
    <w:rsid w:val="00807FF3"/>
    <w:rsid w:val="00812969"/>
    <w:rsid w:val="00814A5E"/>
    <w:rsid w:val="00822F76"/>
    <w:rsid w:val="00824F2E"/>
    <w:rsid w:val="00825BF9"/>
    <w:rsid w:val="00826999"/>
    <w:rsid w:val="00826EC8"/>
    <w:rsid w:val="00827CFD"/>
    <w:rsid w:val="0083398E"/>
    <w:rsid w:val="00834004"/>
    <w:rsid w:val="0083587B"/>
    <w:rsid w:val="00842045"/>
    <w:rsid w:val="0084291E"/>
    <w:rsid w:val="008448E8"/>
    <w:rsid w:val="00844937"/>
    <w:rsid w:val="00845B50"/>
    <w:rsid w:val="00847A21"/>
    <w:rsid w:val="0085125F"/>
    <w:rsid w:val="00851C1C"/>
    <w:rsid w:val="0085727B"/>
    <w:rsid w:val="00864B88"/>
    <w:rsid w:val="00866AB8"/>
    <w:rsid w:val="0087251A"/>
    <w:rsid w:val="00873471"/>
    <w:rsid w:val="00873BE9"/>
    <w:rsid w:val="008841B9"/>
    <w:rsid w:val="00887056"/>
    <w:rsid w:val="00887176"/>
    <w:rsid w:val="0089125C"/>
    <w:rsid w:val="00892C1C"/>
    <w:rsid w:val="008A3559"/>
    <w:rsid w:val="008A462F"/>
    <w:rsid w:val="008A5C01"/>
    <w:rsid w:val="008A5CCC"/>
    <w:rsid w:val="008A6B09"/>
    <w:rsid w:val="008A72BB"/>
    <w:rsid w:val="008B0C60"/>
    <w:rsid w:val="008B0CB3"/>
    <w:rsid w:val="008B13E5"/>
    <w:rsid w:val="008B20DB"/>
    <w:rsid w:val="008B395F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5F7F"/>
    <w:rsid w:val="008E7027"/>
    <w:rsid w:val="008E7626"/>
    <w:rsid w:val="008F3596"/>
    <w:rsid w:val="008F6828"/>
    <w:rsid w:val="008F723E"/>
    <w:rsid w:val="00900308"/>
    <w:rsid w:val="00901C6E"/>
    <w:rsid w:val="00902F61"/>
    <w:rsid w:val="00903A0E"/>
    <w:rsid w:val="00907BA0"/>
    <w:rsid w:val="00907EE7"/>
    <w:rsid w:val="00912405"/>
    <w:rsid w:val="00915173"/>
    <w:rsid w:val="0091642A"/>
    <w:rsid w:val="00917A04"/>
    <w:rsid w:val="00917F2C"/>
    <w:rsid w:val="00927AD6"/>
    <w:rsid w:val="0093112E"/>
    <w:rsid w:val="00934220"/>
    <w:rsid w:val="0094141F"/>
    <w:rsid w:val="009435E4"/>
    <w:rsid w:val="009449E8"/>
    <w:rsid w:val="0094676A"/>
    <w:rsid w:val="009508BD"/>
    <w:rsid w:val="00952FE4"/>
    <w:rsid w:val="00954FEA"/>
    <w:rsid w:val="00955696"/>
    <w:rsid w:val="0096312B"/>
    <w:rsid w:val="00963EC0"/>
    <w:rsid w:val="00966853"/>
    <w:rsid w:val="00967D23"/>
    <w:rsid w:val="0097156B"/>
    <w:rsid w:val="00971CB5"/>
    <w:rsid w:val="009727CC"/>
    <w:rsid w:val="0098148F"/>
    <w:rsid w:val="00986DF2"/>
    <w:rsid w:val="00995523"/>
    <w:rsid w:val="009978F9"/>
    <w:rsid w:val="009A331C"/>
    <w:rsid w:val="009A6920"/>
    <w:rsid w:val="009A6C01"/>
    <w:rsid w:val="009B009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1BBE"/>
    <w:rsid w:val="00A16578"/>
    <w:rsid w:val="00A16CFB"/>
    <w:rsid w:val="00A2025E"/>
    <w:rsid w:val="00A21577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5C4"/>
    <w:rsid w:val="00A47AB9"/>
    <w:rsid w:val="00A5111E"/>
    <w:rsid w:val="00A53E80"/>
    <w:rsid w:val="00A54FA5"/>
    <w:rsid w:val="00A55E53"/>
    <w:rsid w:val="00A642CE"/>
    <w:rsid w:val="00A64648"/>
    <w:rsid w:val="00A66B72"/>
    <w:rsid w:val="00A67D91"/>
    <w:rsid w:val="00A74D73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2BA3"/>
    <w:rsid w:val="00AA61C1"/>
    <w:rsid w:val="00AB0364"/>
    <w:rsid w:val="00AB127F"/>
    <w:rsid w:val="00AB1519"/>
    <w:rsid w:val="00AB2AE9"/>
    <w:rsid w:val="00AB3C3D"/>
    <w:rsid w:val="00AB3CD4"/>
    <w:rsid w:val="00AC0F35"/>
    <w:rsid w:val="00AC5BB4"/>
    <w:rsid w:val="00AC74A9"/>
    <w:rsid w:val="00AC7726"/>
    <w:rsid w:val="00AD622D"/>
    <w:rsid w:val="00AD64EE"/>
    <w:rsid w:val="00AE1BB4"/>
    <w:rsid w:val="00AE4BDB"/>
    <w:rsid w:val="00AE6EF7"/>
    <w:rsid w:val="00AF0D18"/>
    <w:rsid w:val="00AF3976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190A"/>
    <w:rsid w:val="00B16726"/>
    <w:rsid w:val="00B16B52"/>
    <w:rsid w:val="00B214CF"/>
    <w:rsid w:val="00B21C48"/>
    <w:rsid w:val="00B22B3E"/>
    <w:rsid w:val="00B34D56"/>
    <w:rsid w:val="00B35C7E"/>
    <w:rsid w:val="00B4180E"/>
    <w:rsid w:val="00B41A54"/>
    <w:rsid w:val="00B41CE1"/>
    <w:rsid w:val="00B52322"/>
    <w:rsid w:val="00B5276B"/>
    <w:rsid w:val="00B6042B"/>
    <w:rsid w:val="00B612D7"/>
    <w:rsid w:val="00B61E97"/>
    <w:rsid w:val="00B73951"/>
    <w:rsid w:val="00B769AD"/>
    <w:rsid w:val="00B76F3D"/>
    <w:rsid w:val="00B804AB"/>
    <w:rsid w:val="00B80CA5"/>
    <w:rsid w:val="00B82076"/>
    <w:rsid w:val="00B93B73"/>
    <w:rsid w:val="00B95BA9"/>
    <w:rsid w:val="00BA06AE"/>
    <w:rsid w:val="00BA278A"/>
    <w:rsid w:val="00BA54BC"/>
    <w:rsid w:val="00BA5B38"/>
    <w:rsid w:val="00BB327A"/>
    <w:rsid w:val="00BB43E5"/>
    <w:rsid w:val="00BB57D0"/>
    <w:rsid w:val="00BB7AB3"/>
    <w:rsid w:val="00BC067E"/>
    <w:rsid w:val="00BC40F0"/>
    <w:rsid w:val="00BC64EC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5E54"/>
    <w:rsid w:val="00BE6A58"/>
    <w:rsid w:val="00BE726E"/>
    <w:rsid w:val="00BE7DBB"/>
    <w:rsid w:val="00BF0675"/>
    <w:rsid w:val="00BF1CD2"/>
    <w:rsid w:val="00BF59D4"/>
    <w:rsid w:val="00BF73AA"/>
    <w:rsid w:val="00C00D08"/>
    <w:rsid w:val="00C014CE"/>
    <w:rsid w:val="00C12633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5DF4"/>
    <w:rsid w:val="00C375D8"/>
    <w:rsid w:val="00C412EA"/>
    <w:rsid w:val="00C42BA9"/>
    <w:rsid w:val="00C44435"/>
    <w:rsid w:val="00C45023"/>
    <w:rsid w:val="00C53832"/>
    <w:rsid w:val="00C54DF8"/>
    <w:rsid w:val="00C54E8C"/>
    <w:rsid w:val="00C60E37"/>
    <w:rsid w:val="00C627E2"/>
    <w:rsid w:val="00C70DCA"/>
    <w:rsid w:val="00C72407"/>
    <w:rsid w:val="00C769E6"/>
    <w:rsid w:val="00C803CA"/>
    <w:rsid w:val="00C8231A"/>
    <w:rsid w:val="00C84363"/>
    <w:rsid w:val="00CA0ED4"/>
    <w:rsid w:val="00CA1819"/>
    <w:rsid w:val="00CA6389"/>
    <w:rsid w:val="00CA6BE3"/>
    <w:rsid w:val="00CB13A7"/>
    <w:rsid w:val="00CB2E8E"/>
    <w:rsid w:val="00CC0B0A"/>
    <w:rsid w:val="00CC121B"/>
    <w:rsid w:val="00CC2A24"/>
    <w:rsid w:val="00CD1B9D"/>
    <w:rsid w:val="00CD3EFC"/>
    <w:rsid w:val="00CD5B5A"/>
    <w:rsid w:val="00CE5430"/>
    <w:rsid w:val="00CF1126"/>
    <w:rsid w:val="00CF3E6C"/>
    <w:rsid w:val="00CF4531"/>
    <w:rsid w:val="00CF605B"/>
    <w:rsid w:val="00D005F4"/>
    <w:rsid w:val="00D04B94"/>
    <w:rsid w:val="00D056C3"/>
    <w:rsid w:val="00D06BA2"/>
    <w:rsid w:val="00D07162"/>
    <w:rsid w:val="00D1612D"/>
    <w:rsid w:val="00D176B1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517"/>
    <w:rsid w:val="00D5296D"/>
    <w:rsid w:val="00D5300B"/>
    <w:rsid w:val="00D55795"/>
    <w:rsid w:val="00D6210D"/>
    <w:rsid w:val="00D65B13"/>
    <w:rsid w:val="00D65F0E"/>
    <w:rsid w:val="00D676AA"/>
    <w:rsid w:val="00D7450C"/>
    <w:rsid w:val="00D755F8"/>
    <w:rsid w:val="00D75A75"/>
    <w:rsid w:val="00D75B88"/>
    <w:rsid w:val="00D80678"/>
    <w:rsid w:val="00D93E11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E3B"/>
    <w:rsid w:val="00E11F8F"/>
    <w:rsid w:val="00E137D0"/>
    <w:rsid w:val="00E17C01"/>
    <w:rsid w:val="00E20760"/>
    <w:rsid w:val="00E218FB"/>
    <w:rsid w:val="00E233FB"/>
    <w:rsid w:val="00E241DA"/>
    <w:rsid w:val="00E24FFB"/>
    <w:rsid w:val="00E256B3"/>
    <w:rsid w:val="00E2582F"/>
    <w:rsid w:val="00E269C0"/>
    <w:rsid w:val="00E277C9"/>
    <w:rsid w:val="00E308C0"/>
    <w:rsid w:val="00E326AC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60C2B"/>
    <w:rsid w:val="00E64045"/>
    <w:rsid w:val="00E64571"/>
    <w:rsid w:val="00E74EA3"/>
    <w:rsid w:val="00E81400"/>
    <w:rsid w:val="00E849A7"/>
    <w:rsid w:val="00E93D5A"/>
    <w:rsid w:val="00E94939"/>
    <w:rsid w:val="00E94E50"/>
    <w:rsid w:val="00E955CF"/>
    <w:rsid w:val="00EA0350"/>
    <w:rsid w:val="00EA10C5"/>
    <w:rsid w:val="00EA126F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EF701F"/>
    <w:rsid w:val="00F02E32"/>
    <w:rsid w:val="00F075FA"/>
    <w:rsid w:val="00F10A60"/>
    <w:rsid w:val="00F13DD8"/>
    <w:rsid w:val="00F14FE2"/>
    <w:rsid w:val="00F15EAD"/>
    <w:rsid w:val="00F22DAB"/>
    <w:rsid w:val="00F27726"/>
    <w:rsid w:val="00F31587"/>
    <w:rsid w:val="00F32514"/>
    <w:rsid w:val="00F32B7C"/>
    <w:rsid w:val="00F32E04"/>
    <w:rsid w:val="00F36056"/>
    <w:rsid w:val="00F42A75"/>
    <w:rsid w:val="00F46496"/>
    <w:rsid w:val="00F52124"/>
    <w:rsid w:val="00F551F7"/>
    <w:rsid w:val="00F55F26"/>
    <w:rsid w:val="00F56FB9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A48"/>
    <w:rsid w:val="00F74E8F"/>
    <w:rsid w:val="00F76DBE"/>
    <w:rsid w:val="00F804EC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B152F"/>
    <w:rsid w:val="00FC02FE"/>
    <w:rsid w:val="00FC460F"/>
    <w:rsid w:val="00FC5D45"/>
    <w:rsid w:val="00FD0F9C"/>
    <w:rsid w:val="00FD4368"/>
    <w:rsid w:val="00FE0AEC"/>
    <w:rsid w:val="00FE0DE5"/>
    <w:rsid w:val="00FE1E7D"/>
    <w:rsid w:val="00FE23E5"/>
    <w:rsid w:val="00FE3E96"/>
    <w:rsid w:val="00FE537B"/>
    <w:rsid w:val="00FE6868"/>
    <w:rsid w:val="00FE7319"/>
    <w:rsid w:val="00FF01E8"/>
    <w:rsid w:val="00FF121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9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F14FE2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1B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41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B7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29CC7-EC16-ED4C-A828-14C20562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3</cp:revision>
  <cp:lastPrinted>2022-01-14T04:30:00Z</cp:lastPrinted>
  <dcterms:created xsi:type="dcterms:W3CDTF">2022-03-22T16:15:00Z</dcterms:created>
  <dcterms:modified xsi:type="dcterms:W3CDTF">2022-03-22T22:21:00Z</dcterms:modified>
</cp:coreProperties>
</file>