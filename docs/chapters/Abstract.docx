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1E29" w14:textId="77777777" w:rsidR="005A27D4" w:rsidRPr="002E48C9" w:rsidRDefault="005A27D4" w:rsidP="00C3583A">
      <w:pPr>
        <w:pStyle w:val="NormalWeb"/>
        <w:rPr>
          <w:rFonts w:ascii="Times" w:hAnsi="Times"/>
          <w:color w:val="000000" w:themeColor="text1"/>
          <w:sz w:val="28"/>
          <w:szCs w:val="28"/>
          <w:lang w:val="en-US"/>
        </w:rPr>
        <w:sectPr w:rsidR="005A27D4" w:rsidRPr="002E48C9" w:rsidSect="005A27D4">
          <w:footerReference w:type="even" r:id="rId8"/>
          <w:footerReference w:type="default" r:id="rId9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1F23E108" w14:textId="77777777" w:rsidR="001E310E" w:rsidRPr="002E48C9" w:rsidRDefault="001E310E" w:rsidP="00E006B3">
      <w:pPr>
        <w:pStyle w:val="DalForm"/>
        <w:rPr>
          <w:rFonts w:ascii="Times" w:hAnsi="Times"/>
          <w:color w:val="000000" w:themeColor="text1"/>
          <w:sz w:val="24"/>
        </w:rPr>
      </w:pPr>
    </w:p>
    <w:p w14:paraId="461A4FF5" w14:textId="77777777" w:rsidR="00AC5BB4" w:rsidRPr="002E48C9" w:rsidRDefault="00AC5BB4" w:rsidP="00AC5BB4">
      <w:pPr>
        <w:pStyle w:val="NormalWeb"/>
        <w:jc w:val="center"/>
        <w:rPr>
          <w:rFonts w:ascii="Times" w:hAnsi="Times"/>
          <w:color w:val="000000" w:themeColor="text1"/>
          <w:sz w:val="28"/>
          <w:szCs w:val="28"/>
          <w:lang w:val="en-US"/>
        </w:rPr>
        <w:sectPr w:rsidR="00AC5BB4" w:rsidRPr="002E48C9" w:rsidSect="00AC5BB4">
          <w:footerReference w:type="even" r:id="rId10"/>
          <w:footerReference w:type="default" r:id="rId11"/>
          <w:type w:val="continuous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00A01357" w14:textId="1C3AA263" w:rsidR="00DE56AD" w:rsidRPr="002E48C9" w:rsidRDefault="00767F33" w:rsidP="002C773D">
      <w:pPr>
        <w:jc w:val="center"/>
        <w:rPr>
          <w:color w:val="000000" w:themeColor="text1"/>
        </w:rPr>
      </w:pPr>
      <w:r>
        <w:rPr>
          <w:rFonts w:ascii="Times" w:hAnsi="Times" w:cs="Calibri"/>
          <w:b/>
          <w:bCs/>
          <w:color w:val="000000" w:themeColor="text1"/>
          <w:sz w:val="28"/>
          <w:szCs w:val="28"/>
          <w:shd w:val="clear" w:color="auto" w:fill="FFFFFF"/>
        </w:rPr>
        <w:t>Vi</w:t>
      </w:r>
      <w:r w:rsidR="009727CC" w:rsidRPr="002E48C9">
        <w:rPr>
          <w:rFonts w:ascii="Times" w:hAnsi="Times" w:cs="Calibri"/>
          <w:b/>
          <w:bCs/>
          <w:color w:val="000000" w:themeColor="text1"/>
          <w:sz w:val="28"/>
          <w:szCs w:val="28"/>
          <w:shd w:val="clear" w:color="auto" w:fill="FFFFFF"/>
        </w:rPr>
        <w:t>sualizing</w:t>
      </w:r>
      <w:r w:rsidR="002C773D" w:rsidRPr="002E48C9">
        <w:rPr>
          <w:rFonts w:ascii="Times" w:hAnsi="Times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Uncertainty with Chromatic Aberration</w:t>
      </w:r>
    </w:p>
    <w:p w14:paraId="7A7A47BC" w14:textId="4937E6DA" w:rsidR="00AC5BB4" w:rsidRPr="002E48C9" w:rsidRDefault="00AC5BB4" w:rsidP="00DE56AD">
      <w:pPr>
        <w:pStyle w:val="NormalWeb"/>
        <w:rPr>
          <w:rFonts w:ascii="Times" w:hAnsi="Times"/>
          <w:color w:val="000000" w:themeColor="text1"/>
          <w:sz w:val="28"/>
          <w:szCs w:val="28"/>
        </w:rPr>
      </w:pPr>
    </w:p>
    <w:p w14:paraId="401F006A" w14:textId="77777777" w:rsidR="00AC5BB4" w:rsidRPr="002E48C9" w:rsidRDefault="00AC5BB4" w:rsidP="00AC5BB4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AC5BB4" w:rsidRPr="002E48C9" w:rsidSect="005A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31B7B3" w14:textId="16DC253C" w:rsidR="001E310E" w:rsidRPr="002E48C9" w:rsidRDefault="00AC5BB4" w:rsidP="00AC5BB4">
      <w:pPr>
        <w:pStyle w:val="NormalWeb"/>
        <w:jc w:val="center"/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</w:rPr>
        <w:t>Md Rashidul Islam</w:t>
      </w:r>
      <w:r w:rsidRPr="002E48C9">
        <w:rPr>
          <w:rFonts w:ascii="Times" w:hAnsi="Times"/>
          <w:color w:val="000000" w:themeColor="text1"/>
        </w:rPr>
        <w:br/>
        <w:t xml:space="preserve">Faculty of Computer Science, Dalhousie University </w:t>
      </w:r>
      <w:r w:rsidRPr="002E48C9">
        <w:rPr>
          <w:rFonts w:ascii="Times" w:hAnsi="Times"/>
          <w:color w:val="000000" w:themeColor="text1"/>
        </w:rPr>
        <w:br/>
        <w:t xml:space="preserve">6050 University Ave, Halifax, Nova Scotia, Canada, B3H 4R2 </w:t>
      </w:r>
      <w:r w:rsidRPr="002E48C9">
        <w:rPr>
          <w:rFonts w:ascii="Times" w:hAnsi="Times"/>
          <w:color w:val="000000" w:themeColor="text1"/>
        </w:rPr>
        <w:br/>
        <w:t>md313724@dal.ca</w:t>
      </w:r>
    </w:p>
    <w:p w14:paraId="09071825" w14:textId="5538F0A8" w:rsidR="00D755F8" w:rsidRPr="002E48C9" w:rsidRDefault="00D755F8" w:rsidP="00D755F8">
      <w:pPr>
        <w:pStyle w:val="NormalWeb"/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4754E8D" w14:textId="77777777" w:rsidR="00AC5BB4" w:rsidRPr="002E48C9" w:rsidRDefault="00AC5BB4" w:rsidP="00D755F8">
      <w:pPr>
        <w:pStyle w:val="NormalWeb"/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91E9073" w14:textId="77777777" w:rsidR="005A27D4" w:rsidRPr="002E48C9" w:rsidRDefault="005A27D4" w:rsidP="00D755F8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5A27D4" w:rsidRPr="002E48C9" w:rsidSect="005A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9DED1B" w14:textId="4B24A8E7" w:rsidR="00D755F8" w:rsidRDefault="00AC5BB4" w:rsidP="003545C8">
      <w:pPr>
        <w:pStyle w:val="NormalWeb"/>
        <w:spacing w:line="360" w:lineRule="auto"/>
        <w:jc w:val="both"/>
        <w:rPr>
          <w:ins w:id="0" w:author="Stephen Brooks" w:date="2022-01-15T15:43:00Z"/>
          <w:rFonts w:ascii="Times" w:hAnsi="Times"/>
          <w:color w:val="000000" w:themeColor="text1"/>
          <w:lang w:val="en-US"/>
        </w:rPr>
      </w:pPr>
      <w:r w:rsidRPr="00295341">
        <w:rPr>
          <w:rFonts w:ascii="Times" w:hAnsi="Times"/>
          <w:b/>
          <w:bCs/>
          <w:color w:val="000000" w:themeColor="text1"/>
          <w:lang w:val="en-US"/>
        </w:rPr>
        <w:t>Abstract:</w:t>
      </w:r>
      <w:r w:rsidRPr="002E48C9">
        <w:rPr>
          <w:rFonts w:ascii="Times" w:hAnsi="Times"/>
          <w:color w:val="000000" w:themeColor="text1"/>
          <w:sz w:val="22"/>
          <w:szCs w:val="22"/>
          <w:lang w:val="en-US"/>
        </w:rPr>
        <w:br/>
      </w:r>
      <w:r w:rsidR="004B506B" w:rsidRPr="002E48C9">
        <w:rPr>
          <w:rFonts w:ascii="Times" w:hAnsi="Times"/>
          <w:color w:val="000000" w:themeColor="text1"/>
          <w:lang w:val="en-US"/>
        </w:rPr>
        <w:t xml:space="preserve">In recent years </w:t>
      </w:r>
      <w:r w:rsidR="008A5C01" w:rsidRPr="002E48C9">
        <w:rPr>
          <w:rFonts w:ascii="Times" w:hAnsi="Times"/>
          <w:color w:val="000000" w:themeColor="text1"/>
          <w:lang w:val="en-US"/>
        </w:rPr>
        <w:t>an increasing array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 of research are being conducted by researchers in the field of </w:t>
      </w:r>
      <w:r w:rsidR="00BF59D4">
        <w:rPr>
          <w:rFonts w:ascii="Times" w:hAnsi="Times"/>
          <w:color w:val="000000" w:themeColor="text1"/>
          <w:lang w:val="en-US"/>
        </w:rPr>
        <w:t>uncertainty visualization</w:t>
      </w:r>
      <w:r w:rsidR="009727CC">
        <w:rPr>
          <w:rFonts w:ascii="Times" w:hAnsi="Times"/>
          <w:color w:val="000000" w:themeColor="text1"/>
          <w:lang w:val="en-US"/>
        </w:rPr>
        <w:t xml:space="preserve"> that attempt </w:t>
      </w:r>
      <w:r w:rsidR="00200B34">
        <w:rPr>
          <w:rFonts w:ascii="Times" w:hAnsi="Times"/>
          <w:color w:val="000000" w:themeColor="text1"/>
          <w:lang w:val="en-US"/>
        </w:rPr>
        <w:t>to</w:t>
      </w:r>
      <w:r w:rsidR="00365D5B">
        <w:rPr>
          <w:rFonts w:ascii="Times" w:hAnsi="Times"/>
          <w:color w:val="000000" w:themeColor="text1"/>
          <w:lang w:val="en-US"/>
        </w:rPr>
        <w:t xml:space="preserve"> </w:t>
      </w:r>
      <w:r w:rsidR="00BF59D4">
        <w:rPr>
          <w:rFonts w:ascii="Times" w:hAnsi="Times"/>
          <w:color w:val="000000" w:themeColor="text1"/>
          <w:lang w:val="en-US"/>
        </w:rPr>
        <w:t>determine the impact of</w:t>
      </w:r>
      <w:r w:rsidR="00365D5B">
        <w:rPr>
          <w:rFonts w:ascii="Times" w:hAnsi="Times"/>
          <w:color w:val="000000" w:themeColor="text1"/>
          <w:lang w:val="en-US"/>
        </w:rPr>
        <w:t xml:space="preserve"> representation</w:t>
      </w:r>
      <w:r w:rsidR="009727CC">
        <w:rPr>
          <w:rFonts w:ascii="Times" w:hAnsi="Times"/>
          <w:color w:val="000000" w:themeColor="text1"/>
          <w:lang w:val="en-US"/>
        </w:rPr>
        <w:t>s</w:t>
      </w:r>
      <w:r w:rsidR="00365D5B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 xml:space="preserve">on </w:t>
      </w:r>
      <w:r w:rsidR="00BF59D4">
        <w:rPr>
          <w:rFonts w:ascii="Times" w:hAnsi="Times"/>
          <w:color w:val="000000" w:themeColor="text1"/>
          <w:lang w:val="en-US"/>
        </w:rPr>
        <w:t>user</w:t>
      </w:r>
      <w:r w:rsidR="00170C9B">
        <w:rPr>
          <w:rFonts w:ascii="Times" w:hAnsi="Times"/>
          <w:color w:val="000000" w:themeColor="text1"/>
          <w:lang w:val="en-US"/>
        </w:rPr>
        <w:t>s’</w:t>
      </w:r>
      <w:r w:rsidR="00BF59D4">
        <w:rPr>
          <w:rFonts w:ascii="Times" w:hAnsi="Times"/>
          <w:color w:val="000000" w:themeColor="text1"/>
          <w:lang w:val="en-US"/>
        </w:rPr>
        <w:t xml:space="preserve"> perception and </w:t>
      </w:r>
      <w:r w:rsidR="009727CC">
        <w:rPr>
          <w:rFonts w:ascii="Times" w:hAnsi="Times"/>
          <w:color w:val="000000" w:themeColor="text1"/>
          <w:lang w:val="en-US"/>
        </w:rPr>
        <w:t xml:space="preserve">evaluate </w:t>
      </w:r>
      <w:r w:rsidR="00BF59D4">
        <w:rPr>
          <w:rFonts w:ascii="Times" w:hAnsi="Times"/>
          <w:color w:val="000000" w:themeColor="text1"/>
          <w:lang w:val="en-US"/>
        </w:rPr>
        <w:t>its effectiveness in decision making</w:t>
      </w:r>
      <w:r w:rsidR="004714C9" w:rsidRPr="002E48C9">
        <w:rPr>
          <w:rFonts w:ascii="Times" w:hAnsi="Times"/>
          <w:color w:val="000000" w:themeColor="text1"/>
          <w:lang w:val="en-US"/>
        </w:rPr>
        <w:t>.</w:t>
      </w:r>
      <w:r w:rsidR="00751B8F">
        <w:rPr>
          <w:rFonts w:ascii="Times" w:hAnsi="Times"/>
          <w:color w:val="000000" w:themeColor="text1"/>
          <w:lang w:val="en-US"/>
        </w:rPr>
        <w:t xml:space="preserve"> Uncertainties are </w:t>
      </w:r>
      <w:r w:rsidR="009727CC">
        <w:rPr>
          <w:rFonts w:ascii="Times" w:hAnsi="Times"/>
          <w:color w:val="000000" w:themeColor="text1"/>
          <w:lang w:val="en-US"/>
        </w:rPr>
        <w:t xml:space="preserve">often </w:t>
      </w:r>
      <w:r w:rsidR="00751B8F">
        <w:rPr>
          <w:rFonts w:ascii="Times" w:hAnsi="Times"/>
          <w:color w:val="000000" w:themeColor="text1"/>
          <w:lang w:val="en-US"/>
        </w:rPr>
        <w:t>an integral part of data and by nature model predictions also contain significant amount</w:t>
      </w:r>
      <w:r w:rsidR="009727CC">
        <w:rPr>
          <w:rFonts w:ascii="Times" w:hAnsi="Times"/>
          <w:color w:val="000000" w:themeColor="text1"/>
          <w:lang w:val="en-US"/>
        </w:rPr>
        <w:t>s</w:t>
      </w:r>
      <w:r w:rsidR="00751B8F">
        <w:rPr>
          <w:rFonts w:ascii="Times" w:hAnsi="Times"/>
          <w:color w:val="000000" w:themeColor="text1"/>
          <w:lang w:val="en-US"/>
        </w:rPr>
        <w:t xml:space="preserve"> of uncertain information.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 xml:space="preserve">A prominent example of uncertainty, </w:t>
      </w:r>
      <w:r w:rsidR="00D755F8" w:rsidRPr="002E48C9">
        <w:rPr>
          <w:rFonts w:ascii="Times" w:hAnsi="Times"/>
          <w:color w:val="000000" w:themeColor="text1"/>
        </w:rPr>
        <w:t>COVID-19 is a respiratory infectious disease caused by novel coronavirus</w:t>
      </w:r>
      <w:r w:rsidR="009727CC">
        <w:rPr>
          <w:rFonts w:ascii="Times" w:hAnsi="Times"/>
          <w:color w:val="000000" w:themeColor="text1"/>
        </w:rPr>
        <w:t>.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>D</w:t>
      </w:r>
      <w:r w:rsidR="004B506B" w:rsidRPr="002E48C9">
        <w:rPr>
          <w:rFonts w:ascii="Times" w:hAnsi="Times"/>
          <w:color w:val="000000" w:themeColor="text1"/>
          <w:lang w:val="en-US"/>
        </w:rPr>
        <w:t xml:space="preserve">ue to its </w:t>
      </w:r>
      <w:r w:rsidR="004B506B" w:rsidRPr="002E48C9">
        <w:rPr>
          <w:rFonts w:ascii="Times" w:hAnsi="Times"/>
          <w:color w:val="000000" w:themeColor="text1"/>
        </w:rPr>
        <w:t>unprecedented challenges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over time</w:t>
      </w:r>
      <w:r w:rsidR="004B506B" w:rsidRPr="002E48C9">
        <w:rPr>
          <w:rFonts w:ascii="Times" w:hAnsi="Times"/>
          <w:color w:val="000000" w:themeColor="text1"/>
        </w:rPr>
        <w:t xml:space="preserve"> and </w:t>
      </w:r>
      <w:r w:rsidR="0016572F">
        <w:rPr>
          <w:rFonts w:ascii="Times" w:hAnsi="Times"/>
          <w:color w:val="000000" w:themeColor="text1"/>
          <w:lang w:val="en-US"/>
        </w:rPr>
        <w:t>frequent change</w:t>
      </w:r>
      <w:r w:rsidR="00B95BA9">
        <w:rPr>
          <w:rFonts w:ascii="Times" w:hAnsi="Times"/>
          <w:color w:val="000000" w:themeColor="text1"/>
          <w:lang w:val="en-US"/>
        </w:rPr>
        <w:t>s of</w:t>
      </w:r>
      <w:r w:rsidR="0016572F">
        <w:rPr>
          <w:rFonts w:ascii="Times" w:hAnsi="Times"/>
          <w:color w:val="000000" w:themeColor="text1"/>
          <w:lang w:val="en-US"/>
        </w:rPr>
        <w:t xml:space="preserve"> strains</w:t>
      </w:r>
      <w:r w:rsidR="00B95BA9">
        <w:rPr>
          <w:rFonts w:ascii="Times" w:hAnsi="Times"/>
          <w:color w:val="000000" w:themeColor="text1"/>
          <w:lang w:val="en-US"/>
        </w:rPr>
        <w:t>,</w:t>
      </w:r>
      <w:r w:rsidR="008B462D" w:rsidRPr="002E48C9">
        <w:rPr>
          <w:rFonts w:ascii="Times" w:hAnsi="Times"/>
          <w:color w:val="000000" w:themeColor="text1"/>
          <w:lang w:val="en-US"/>
        </w:rPr>
        <w:t xml:space="preserve"> scientist</w:t>
      </w:r>
      <w:r w:rsidR="008A5C01" w:rsidRPr="002E48C9">
        <w:rPr>
          <w:rFonts w:ascii="Times" w:hAnsi="Times"/>
          <w:color w:val="000000" w:themeColor="text1"/>
          <w:lang w:val="en-US"/>
        </w:rPr>
        <w:t>s</w:t>
      </w:r>
      <w:r w:rsidR="008B462D" w:rsidRPr="002E48C9">
        <w:rPr>
          <w:rFonts w:ascii="Times" w:hAnsi="Times"/>
          <w:color w:val="000000" w:themeColor="text1"/>
          <w:lang w:val="en-US"/>
        </w:rPr>
        <w:t xml:space="preserve"> and researchers </w:t>
      </w:r>
      <w:r w:rsidR="00323D4D" w:rsidRPr="002E48C9">
        <w:rPr>
          <w:rFonts w:ascii="Times" w:hAnsi="Times"/>
          <w:color w:val="000000" w:themeColor="text1"/>
          <w:lang w:val="en-US"/>
        </w:rPr>
        <w:t>are investigati</w:t>
      </w:r>
      <w:r w:rsidR="008A5C01" w:rsidRPr="002E48C9">
        <w:rPr>
          <w:rFonts w:ascii="Times" w:hAnsi="Times"/>
          <w:color w:val="000000" w:themeColor="text1"/>
          <w:lang w:val="en-US"/>
        </w:rPr>
        <w:t>ng</w:t>
      </w:r>
      <w:r w:rsidR="00323D4D" w:rsidRPr="002E48C9">
        <w:rPr>
          <w:rFonts w:ascii="Times" w:hAnsi="Times"/>
          <w:color w:val="000000" w:themeColor="text1"/>
          <w:lang w:val="en-US"/>
        </w:rPr>
        <w:t xml:space="preserve"> the </w:t>
      </w:r>
      <w:r w:rsidR="009727CC">
        <w:rPr>
          <w:rFonts w:ascii="Times" w:hAnsi="Times"/>
          <w:color w:val="000000" w:themeColor="text1"/>
          <w:lang w:val="en-US"/>
        </w:rPr>
        <w:t xml:space="preserve">available </w:t>
      </w:r>
      <w:r w:rsidR="00EA2141" w:rsidRPr="002E48C9">
        <w:rPr>
          <w:rFonts w:ascii="Times" w:hAnsi="Times"/>
          <w:color w:val="000000" w:themeColor="text1"/>
          <w:lang w:val="en-US"/>
        </w:rPr>
        <w:t>data to discover the patterns in different demographic areas</w:t>
      </w:r>
      <w:r w:rsidR="00A448C8">
        <w:rPr>
          <w:rFonts w:ascii="Times" w:hAnsi="Times"/>
          <w:color w:val="000000" w:themeColor="text1"/>
          <w:lang w:val="en-US"/>
        </w:rPr>
        <w:t xml:space="preserve"> and </w:t>
      </w:r>
      <w:r w:rsidR="009727CC">
        <w:rPr>
          <w:rFonts w:ascii="Times" w:hAnsi="Times"/>
          <w:color w:val="000000" w:themeColor="text1"/>
          <w:lang w:val="en-US"/>
        </w:rPr>
        <w:t>examine</w:t>
      </w:r>
      <w:r w:rsidR="00A448C8">
        <w:rPr>
          <w:rFonts w:ascii="Times" w:hAnsi="Times"/>
          <w:color w:val="000000" w:themeColor="text1"/>
          <w:lang w:val="en-US"/>
        </w:rPr>
        <w:t xml:space="preserve"> the effect of vaccination</w:t>
      </w:r>
      <w:r w:rsidR="009727CC">
        <w:rPr>
          <w:rFonts w:ascii="Times" w:hAnsi="Times"/>
          <w:color w:val="000000" w:themeColor="text1"/>
          <w:lang w:val="en-US"/>
        </w:rPr>
        <w:t>s</w:t>
      </w:r>
      <w:r w:rsidR="00A448C8">
        <w:rPr>
          <w:rFonts w:ascii="Times" w:hAnsi="Times"/>
          <w:color w:val="000000" w:themeColor="text1"/>
          <w:lang w:val="en-US"/>
        </w:rPr>
        <w:t xml:space="preserve"> against different variants</w:t>
      </w:r>
      <w:r w:rsidR="00EA2141" w:rsidRPr="002E48C9">
        <w:rPr>
          <w:rFonts w:ascii="Times" w:hAnsi="Times"/>
          <w:color w:val="000000" w:themeColor="text1"/>
          <w:lang w:val="en-US"/>
        </w:rPr>
        <w:t>.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9727CC">
        <w:rPr>
          <w:rFonts w:ascii="Times" w:hAnsi="Times"/>
          <w:color w:val="000000" w:themeColor="text1"/>
        </w:rPr>
        <w:t>In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17536F" w:rsidRPr="002E48C9">
        <w:rPr>
          <w:rFonts w:ascii="Times" w:hAnsi="Times"/>
          <w:color w:val="000000" w:themeColor="text1"/>
          <w:lang w:val="en-US"/>
        </w:rPr>
        <w:t>this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17536F" w:rsidRPr="002E48C9">
        <w:rPr>
          <w:rFonts w:ascii="Times" w:hAnsi="Times"/>
          <w:color w:val="000000" w:themeColor="text1"/>
          <w:lang w:val="en-US"/>
        </w:rPr>
        <w:t>study,</w:t>
      </w:r>
      <w:r w:rsidR="00D755F8" w:rsidRPr="002E48C9">
        <w:rPr>
          <w:rFonts w:ascii="Times" w:hAnsi="Times"/>
          <w:color w:val="000000" w:themeColor="text1"/>
        </w:rPr>
        <w:t xml:space="preserve"> we </w:t>
      </w:r>
      <w:r w:rsidR="009727CC">
        <w:rPr>
          <w:rFonts w:ascii="Times" w:hAnsi="Times"/>
          <w:color w:val="000000" w:themeColor="text1"/>
          <w:lang w:val="en-US"/>
        </w:rPr>
        <w:t>explore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a novel idea </w:t>
      </w:r>
      <w:r w:rsidR="008A5C01" w:rsidRPr="002E48C9">
        <w:rPr>
          <w:rFonts w:ascii="Times" w:hAnsi="Times"/>
          <w:color w:val="000000" w:themeColor="text1"/>
          <w:lang w:val="en-US"/>
        </w:rPr>
        <w:t>for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a visualization to present predictive model uncertainties</w:t>
      </w:r>
      <w:r w:rsidR="0016572F">
        <w:rPr>
          <w:rFonts w:ascii="Times" w:hAnsi="Times"/>
          <w:color w:val="000000" w:themeColor="text1"/>
          <w:lang w:val="en-US"/>
        </w:rPr>
        <w:t xml:space="preserve"> </w:t>
      </w:r>
      <w:r w:rsidR="009727CC">
        <w:rPr>
          <w:rFonts w:ascii="Times" w:hAnsi="Times"/>
          <w:color w:val="000000" w:themeColor="text1"/>
          <w:lang w:val="en-US"/>
        </w:rPr>
        <w:t>using</w:t>
      </w:r>
      <w:r w:rsidR="0016572F">
        <w:rPr>
          <w:rFonts w:ascii="Times" w:hAnsi="Times"/>
          <w:color w:val="000000" w:themeColor="text1"/>
          <w:lang w:val="en-US"/>
        </w:rPr>
        <w:t xml:space="preserve"> </w:t>
      </w:r>
      <w:r w:rsidR="00365D5B">
        <w:rPr>
          <w:rFonts w:ascii="Times" w:hAnsi="Times"/>
          <w:color w:val="000000" w:themeColor="text1"/>
          <w:lang w:val="en-US"/>
        </w:rPr>
        <w:t>C</w:t>
      </w:r>
      <w:r w:rsidR="0016572F">
        <w:rPr>
          <w:rFonts w:ascii="Times" w:hAnsi="Times"/>
          <w:color w:val="000000" w:themeColor="text1"/>
          <w:lang w:val="en-US"/>
        </w:rPr>
        <w:t xml:space="preserve">hromatic </w:t>
      </w:r>
      <w:r w:rsidR="00365D5B">
        <w:rPr>
          <w:rFonts w:ascii="Times" w:hAnsi="Times"/>
          <w:color w:val="000000" w:themeColor="text1"/>
          <w:lang w:val="en-US"/>
        </w:rPr>
        <w:t>A</w:t>
      </w:r>
      <w:r w:rsidR="0016572F">
        <w:rPr>
          <w:rFonts w:ascii="Times" w:hAnsi="Times"/>
          <w:color w:val="000000" w:themeColor="text1"/>
          <w:lang w:val="en-US"/>
        </w:rPr>
        <w:t>berration</w:t>
      </w:r>
      <w:r w:rsidR="00365D5B">
        <w:rPr>
          <w:rFonts w:ascii="Times" w:hAnsi="Times"/>
          <w:color w:val="000000" w:themeColor="text1"/>
          <w:lang w:val="en-US"/>
        </w:rPr>
        <w:t xml:space="preserve"> (CA)</w:t>
      </w:r>
      <w:r w:rsidR="00EA2141" w:rsidRPr="002E48C9">
        <w:rPr>
          <w:rFonts w:ascii="Times" w:hAnsi="Times"/>
          <w:color w:val="000000" w:themeColor="text1"/>
          <w:lang w:val="en-US"/>
        </w:rPr>
        <w:t>.</w:t>
      </w:r>
      <w:r w:rsidR="00D755F8" w:rsidRPr="002E48C9">
        <w:rPr>
          <w:rFonts w:ascii="Times" w:hAnsi="Times"/>
          <w:color w:val="000000" w:themeColor="text1"/>
        </w:rPr>
        <w:t xml:space="preserve"> 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We </w:t>
      </w:r>
      <w:r w:rsidR="001A2380">
        <w:rPr>
          <w:rFonts w:ascii="Times" w:hAnsi="Times"/>
          <w:color w:val="000000" w:themeColor="text1"/>
          <w:lang w:val="en-US"/>
        </w:rPr>
        <w:t xml:space="preserve">first 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utilized existing machine learning models to </w:t>
      </w:r>
      <w:r w:rsidR="008A5C01" w:rsidRPr="002E48C9">
        <w:rPr>
          <w:rFonts w:ascii="Times" w:hAnsi="Times"/>
          <w:color w:val="000000" w:themeColor="text1"/>
          <w:lang w:val="en-US"/>
        </w:rPr>
        <w:t>obtain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predict</w:t>
      </w:r>
      <w:r w:rsidR="00FA5F6B">
        <w:rPr>
          <w:rFonts w:ascii="Times" w:hAnsi="Times"/>
          <w:color w:val="000000" w:themeColor="text1"/>
          <w:lang w:val="en-US"/>
        </w:rPr>
        <w:t>ive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results</w:t>
      </w:r>
      <w:r w:rsidR="009727CC">
        <w:rPr>
          <w:rFonts w:ascii="Times" w:hAnsi="Times"/>
          <w:color w:val="000000" w:themeColor="text1"/>
          <w:lang w:val="en-US"/>
        </w:rPr>
        <w:t xml:space="preserve"> using Covid-19 </w:t>
      </w:r>
      <w:r w:rsidR="001A2380">
        <w:rPr>
          <w:rFonts w:ascii="Times" w:hAnsi="Times"/>
          <w:color w:val="000000" w:themeColor="text1"/>
          <w:lang w:val="en-US"/>
        </w:rPr>
        <w:t>p</w:t>
      </w:r>
      <w:r w:rsidR="009727CC">
        <w:rPr>
          <w:rFonts w:ascii="Times" w:hAnsi="Times"/>
          <w:color w:val="000000" w:themeColor="text1"/>
          <w:lang w:val="en-US"/>
        </w:rPr>
        <w:t>andemic data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and </w:t>
      </w:r>
      <w:r w:rsidR="00FA5F6B">
        <w:rPr>
          <w:rFonts w:ascii="Times" w:hAnsi="Times"/>
          <w:color w:val="000000" w:themeColor="text1"/>
          <w:lang w:val="en-US"/>
        </w:rPr>
        <w:t>calculate</w:t>
      </w:r>
      <w:r w:rsidR="001A2380">
        <w:rPr>
          <w:rFonts w:ascii="Times" w:hAnsi="Times"/>
          <w:color w:val="000000" w:themeColor="text1"/>
          <w:lang w:val="en-US"/>
        </w:rPr>
        <w:t>d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the </w:t>
      </w:r>
      <w:r w:rsidR="00B95BA9">
        <w:rPr>
          <w:rFonts w:ascii="Times" w:hAnsi="Times"/>
          <w:color w:val="000000" w:themeColor="text1"/>
          <w:lang w:val="en-US"/>
        </w:rPr>
        <w:t>corresponding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FA5F6B">
        <w:rPr>
          <w:rFonts w:ascii="Times" w:hAnsi="Times"/>
          <w:color w:val="000000" w:themeColor="text1"/>
          <w:lang w:val="en-US"/>
        </w:rPr>
        <w:t xml:space="preserve">model </w:t>
      </w:r>
      <w:r w:rsidR="00EA2141" w:rsidRPr="002E48C9">
        <w:rPr>
          <w:rFonts w:ascii="Times" w:hAnsi="Times"/>
          <w:color w:val="000000" w:themeColor="text1"/>
          <w:lang w:val="en-US"/>
        </w:rPr>
        <w:t>uncertainties for the most impacted countries with respect to number of new</w:t>
      </w:r>
      <w:r w:rsidR="00425704" w:rsidRPr="002E48C9">
        <w:rPr>
          <w:rFonts w:ascii="Times" w:hAnsi="Times"/>
          <w:color w:val="000000" w:themeColor="text1"/>
          <w:lang w:val="en-US"/>
        </w:rPr>
        <w:t>-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cases, </w:t>
      </w:r>
      <w:r w:rsidR="00425704" w:rsidRPr="002E48C9">
        <w:rPr>
          <w:rFonts w:ascii="Times" w:hAnsi="Times"/>
          <w:color w:val="000000" w:themeColor="text1"/>
          <w:lang w:val="en-US"/>
        </w:rPr>
        <w:t>new-deaths,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D755F8" w:rsidRPr="002E48C9">
        <w:rPr>
          <w:rFonts w:ascii="Times" w:hAnsi="Times"/>
          <w:color w:val="000000" w:themeColor="text1"/>
        </w:rPr>
        <w:t xml:space="preserve">and </w:t>
      </w:r>
      <w:r w:rsidR="00425704" w:rsidRPr="002E48C9">
        <w:rPr>
          <w:rFonts w:ascii="Times" w:hAnsi="Times"/>
          <w:color w:val="000000" w:themeColor="text1"/>
        </w:rPr>
        <w:t>new-vaccination</w:t>
      </w:r>
      <w:r w:rsidR="00EA2141" w:rsidRPr="002E48C9">
        <w:rPr>
          <w:rFonts w:ascii="Times" w:hAnsi="Times"/>
          <w:color w:val="000000" w:themeColor="text1"/>
          <w:lang w:val="en-US"/>
        </w:rPr>
        <w:t xml:space="preserve"> for</w:t>
      </w:r>
      <w:r w:rsidR="00D755F8" w:rsidRPr="002E48C9">
        <w:rPr>
          <w:rFonts w:ascii="Times" w:hAnsi="Times"/>
          <w:color w:val="000000" w:themeColor="text1"/>
        </w:rPr>
        <w:t xml:space="preserve"> different countries.</w:t>
      </w:r>
      <w:r w:rsidR="00F6485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1A2380">
        <w:rPr>
          <w:rFonts w:ascii="Times" w:hAnsi="Times"/>
          <w:color w:val="000000" w:themeColor="text1"/>
          <w:lang w:val="en-US"/>
        </w:rPr>
        <w:t>We then</w:t>
      </w:r>
      <w:r w:rsidR="008A5C01" w:rsidRPr="002E48C9">
        <w:rPr>
          <w:rFonts w:ascii="Times" w:hAnsi="Times"/>
          <w:color w:val="000000" w:themeColor="text1"/>
          <w:lang w:val="en-US"/>
        </w:rPr>
        <w:t xml:space="preserve"> </w:t>
      </w:r>
      <w:r w:rsidR="003957DE" w:rsidRPr="002E48C9">
        <w:rPr>
          <w:rFonts w:ascii="Times" w:hAnsi="Times"/>
          <w:color w:val="000000" w:themeColor="text1"/>
          <w:lang w:val="en-US"/>
        </w:rPr>
        <w:t>visualize</w:t>
      </w:r>
      <w:r w:rsidR="001A2380">
        <w:rPr>
          <w:rFonts w:ascii="Times" w:hAnsi="Times"/>
          <w:color w:val="000000" w:themeColor="text1"/>
          <w:lang w:val="en-US"/>
        </w:rPr>
        <w:t>d</w:t>
      </w:r>
      <w:r w:rsidR="008E3EFB" w:rsidRPr="002E48C9">
        <w:rPr>
          <w:rFonts w:ascii="Times" w:hAnsi="Times"/>
          <w:color w:val="000000" w:themeColor="text1"/>
          <w:lang w:val="en-US"/>
        </w:rPr>
        <w:t xml:space="preserve"> the </w:t>
      </w:r>
      <w:r w:rsidR="00FA5F6B">
        <w:rPr>
          <w:rFonts w:ascii="Times" w:hAnsi="Times"/>
          <w:color w:val="000000" w:themeColor="text1"/>
          <w:lang w:val="en-US"/>
        </w:rPr>
        <w:t xml:space="preserve">data itself and its associated </w:t>
      </w:r>
      <w:r w:rsidR="0012405D" w:rsidRPr="002E48C9">
        <w:rPr>
          <w:rFonts w:ascii="Times" w:hAnsi="Times"/>
          <w:color w:val="000000" w:themeColor="text1"/>
          <w:lang w:val="en-US"/>
        </w:rPr>
        <w:t>uncertaint</w:t>
      </w:r>
      <w:r w:rsidR="00EA2141" w:rsidRPr="002E48C9">
        <w:rPr>
          <w:rFonts w:ascii="Times" w:hAnsi="Times"/>
          <w:color w:val="000000" w:themeColor="text1"/>
          <w:lang w:val="en-US"/>
        </w:rPr>
        <w:t>ies</w:t>
      </w:r>
      <w:r w:rsidR="0012405D" w:rsidRPr="002E48C9">
        <w:rPr>
          <w:rFonts w:ascii="Times" w:hAnsi="Times"/>
          <w:color w:val="000000" w:themeColor="text1"/>
          <w:lang w:val="en-US"/>
        </w:rPr>
        <w:t xml:space="preserve"> </w:t>
      </w:r>
      <w:r w:rsidR="00FA5F6B">
        <w:rPr>
          <w:rFonts w:ascii="Times" w:hAnsi="Times"/>
          <w:color w:val="000000" w:themeColor="text1"/>
          <w:lang w:val="en-US"/>
        </w:rPr>
        <w:t>with</w:t>
      </w:r>
      <w:r w:rsidR="0012405D" w:rsidRPr="002E48C9">
        <w:rPr>
          <w:rFonts w:ascii="Times" w:hAnsi="Times"/>
          <w:color w:val="000000" w:themeColor="text1"/>
          <w:lang w:val="en-US"/>
        </w:rPr>
        <w:t xml:space="preserve"> </w:t>
      </w:r>
      <w:r w:rsidR="00FA5F6B">
        <w:rPr>
          <w:rFonts w:ascii="Times" w:hAnsi="Times"/>
          <w:color w:val="000000" w:themeColor="text1"/>
          <w:lang w:val="en-US"/>
        </w:rPr>
        <w:t>a</w:t>
      </w:r>
      <w:r w:rsidR="00C35DF4">
        <w:rPr>
          <w:rFonts w:ascii="Times" w:hAnsi="Times"/>
          <w:color w:val="000000" w:themeColor="text1"/>
          <w:lang w:val="en-US"/>
        </w:rPr>
        <w:t>n</w:t>
      </w:r>
      <w:r w:rsidR="00FA5F6B">
        <w:rPr>
          <w:rFonts w:ascii="Times" w:hAnsi="Times"/>
          <w:color w:val="000000" w:themeColor="text1"/>
          <w:lang w:val="en-US"/>
        </w:rPr>
        <w:t xml:space="preserve"> artificially spatially </w:t>
      </w:r>
      <w:r w:rsidR="001A2380">
        <w:rPr>
          <w:rFonts w:ascii="Times" w:hAnsi="Times"/>
          <w:color w:val="000000" w:themeColor="text1"/>
          <w:lang w:val="en-US"/>
        </w:rPr>
        <w:t xml:space="preserve">separated </w:t>
      </w:r>
      <w:r w:rsidR="00FA5F6B">
        <w:rPr>
          <w:rFonts w:ascii="Times" w:hAnsi="Times"/>
          <w:color w:val="000000" w:themeColor="text1"/>
          <w:lang w:val="en-US"/>
        </w:rPr>
        <w:t xml:space="preserve">channels of red, green, and blue color components. </w:t>
      </w:r>
      <w:r w:rsidR="001A2380">
        <w:rPr>
          <w:rFonts w:ascii="Times" w:hAnsi="Times"/>
          <w:color w:val="000000" w:themeColor="text1"/>
          <w:lang w:val="en-US"/>
        </w:rPr>
        <w:t xml:space="preserve">This </w:t>
      </w:r>
      <w:r w:rsidR="0012405D" w:rsidRPr="002E48C9">
        <w:rPr>
          <w:rFonts w:ascii="Times" w:hAnsi="Times"/>
          <w:color w:val="000000" w:themeColor="text1"/>
          <w:lang w:val="en-US"/>
        </w:rPr>
        <w:t>chromatic</w:t>
      </w:r>
      <w:r w:rsidR="008E3EFB" w:rsidRPr="002E48C9">
        <w:rPr>
          <w:rFonts w:ascii="Times" w:hAnsi="Times"/>
          <w:color w:val="000000" w:themeColor="text1"/>
          <w:lang w:val="en-US"/>
        </w:rPr>
        <w:t xml:space="preserve"> aberration</w:t>
      </w:r>
      <w:r w:rsidR="003957DE" w:rsidRPr="002E48C9">
        <w:rPr>
          <w:rFonts w:ascii="Times" w:hAnsi="Times"/>
          <w:color w:val="000000" w:themeColor="text1"/>
          <w:lang w:val="en-US"/>
        </w:rPr>
        <w:t xml:space="preserve"> </w:t>
      </w:r>
      <w:r w:rsidR="003D017A">
        <w:rPr>
          <w:rFonts w:ascii="Times" w:hAnsi="Times"/>
          <w:color w:val="000000" w:themeColor="text1"/>
          <w:lang w:val="en-US"/>
        </w:rPr>
        <w:t xml:space="preserve">representation </w:t>
      </w:r>
      <w:r w:rsidR="001A2380">
        <w:rPr>
          <w:rFonts w:ascii="Times" w:hAnsi="Times"/>
          <w:color w:val="000000" w:themeColor="text1"/>
          <w:lang w:val="en-US"/>
        </w:rPr>
        <w:t>has been evaluated in a comparative user study</w:t>
      </w:r>
      <w:r w:rsidR="000A69BF">
        <w:rPr>
          <w:rFonts w:ascii="Times" w:hAnsi="Times"/>
          <w:color w:val="000000" w:themeColor="text1"/>
          <w:lang w:val="en-US"/>
        </w:rPr>
        <w:t>.</w:t>
      </w:r>
      <w:ins w:id="1" w:author="Stephen Brooks" w:date="2022-01-15T15:43:00Z">
        <w:r w:rsidR="001A2380">
          <w:rPr>
            <w:rFonts w:ascii="Times" w:hAnsi="Times"/>
            <w:color w:val="000000" w:themeColor="text1"/>
            <w:lang w:val="en-US"/>
          </w:rPr>
          <w:t xml:space="preserve">  &lt;then we leave space for a couple sentences that will briefly describe the results of the user study when known&gt;</w:t>
        </w:r>
      </w:ins>
    </w:p>
    <w:p w14:paraId="0C20FECE" w14:textId="77777777" w:rsidR="001A2380" w:rsidRPr="002E48C9" w:rsidRDefault="001A2380" w:rsidP="003545C8">
      <w:pPr>
        <w:pStyle w:val="NormalWeb"/>
        <w:spacing w:line="360" w:lineRule="auto"/>
        <w:jc w:val="both"/>
        <w:rPr>
          <w:rFonts w:ascii="Times" w:hAnsi="Times"/>
          <w:color w:val="000000" w:themeColor="text1"/>
          <w:sz w:val="22"/>
          <w:szCs w:val="22"/>
          <w:lang w:val="en-US"/>
        </w:rPr>
      </w:pPr>
    </w:p>
    <w:p w14:paraId="2750769A" w14:textId="7C4FDE22" w:rsidR="00EA2141" w:rsidRPr="002E48C9" w:rsidRDefault="00EA2141" w:rsidP="004A2907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1F09ACF3" w14:textId="513C9DA6" w:rsidR="004006E9" w:rsidRPr="002E48C9" w:rsidRDefault="004006E9" w:rsidP="004A2907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2381449A" w14:textId="4932BD74" w:rsidR="00E419BC" w:rsidRPr="002E48C9" w:rsidRDefault="00E419BC" w:rsidP="00E17C01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sectPr w:rsidR="00E419BC" w:rsidRPr="002E48C9" w:rsidSect="00A33728">
      <w:type w:val="continuous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CB75" w14:textId="77777777" w:rsidR="00AA61C1" w:rsidRDefault="00AA61C1" w:rsidP="002C2CD3">
      <w:r>
        <w:separator/>
      </w:r>
    </w:p>
  </w:endnote>
  <w:endnote w:type="continuationSeparator" w:id="0">
    <w:p w14:paraId="34533CD5" w14:textId="77777777" w:rsidR="00AA61C1" w:rsidRDefault="00AA61C1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0939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2B4176" w14:textId="5FA78AD5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81D73F" w14:textId="77777777" w:rsidR="002C2CD3" w:rsidRDefault="002C2CD3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85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DDBD7F" w14:textId="0EFA9A4C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D97156" w14:textId="77777777" w:rsidR="002C2CD3" w:rsidRDefault="002C2CD3" w:rsidP="002C2CD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A9A9" w14:textId="77777777" w:rsidR="00AA61C1" w:rsidRDefault="00AA61C1" w:rsidP="002C2CD3">
      <w:r>
        <w:separator/>
      </w:r>
    </w:p>
  </w:footnote>
  <w:footnote w:type="continuationSeparator" w:id="0">
    <w:p w14:paraId="557EC604" w14:textId="77777777" w:rsidR="00AA61C1" w:rsidRDefault="00AA61C1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7"/>
  </w:num>
  <w:num w:numId="9">
    <w:abstractNumId w:val="24"/>
  </w:num>
  <w:num w:numId="10">
    <w:abstractNumId w:val="9"/>
  </w:num>
  <w:num w:numId="11">
    <w:abstractNumId w:val="19"/>
  </w:num>
  <w:num w:numId="12">
    <w:abstractNumId w:val="5"/>
  </w:num>
  <w:num w:numId="13">
    <w:abstractNumId w:val="28"/>
  </w:num>
  <w:num w:numId="14">
    <w:abstractNumId w:val="25"/>
  </w:num>
  <w:num w:numId="15">
    <w:abstractNumId w:val="1"/>
  </w:num>
  <w:num w:numId="16">
    <w:abstractNumId w:val="7"/>
  </w:num>
  <w:num w:numId="17">
    <w:abstractNumId w:val="26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Brooks">
    <w15:presenceInfo w15:providerId="AD" w15:userId="S::st229195@dal.ca::74f245e1-58df-4546-9dfe-3732930f6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4108C"/>
    <w:rsid w:val="00141DD8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A2380"/>
    <w:rsid w:val="001A5E0C"/>
    <w:rsid w:val="001B3BBA"/>
    <w:rsid w:val="001B3CA7"/>
    <w:rsid w:val="001B598C"/>
    <w:rsid w:val="001C47CB"/>
    <w:rsid w:val="001D1796"/>
    <w:rsid w:val="001D28E3"/>
    <w:rsid w:val="001D33F3"/>
    <w:rsid w:val="001E310E"/>
    <w:rsid w:val="001E5054"/>
    <w:rsid w:val="001E7217"/>
    <w:rsid w:val="001F137E"/>
    <w:rsid w:val="001F3770"/>
    <w:rsid w:val="001F54D9"/>
    <w:rsid w:val="00200B34"/>
    <w:rsid w:val="00200D7B"/>
    <w:rsid w:val="00202AAB"/>
    <w:rsid w:val="0020335E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60105"/>
    <w:rsid w:val="00261869"/>
    <w:rsid w:val="00264371"/>
    <w:rsid w:val="002646E3"/>
    <w:rsid w:val="0026507B"/>
    <w:rsid w:val="00281A5B"/>
    <w:rsid w:val="002901E4"/>
    <w:rsid w:val="00291CD0"/>
    <w:rsid w:val="00293FCA"/>
    <w:rsid w:val="00295341"/>
    <w:rsid w:val="002A16AA"/>
    <w:rsid w:val="002A3781"/>
    <w:rsid w:val="002A43A7"/>
    <w:rsid w:val="002A5022"/>
    <w:rsid w:val="002A6B70"/>
    <w:rsid w:val="002B6218"/>
    <w:rsid w:val="002B668F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1500"/>
    <w:rsid w:val="002F2CD1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57E3"/>
    <w:rsid w:val="0034652D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04E2B"/>
    <w:rsid w:val="004106BD"/>
    <w:rsid w:val="00412624"/>
    <w:rsid w:val="00416D94"/>
    <w:rsid w:val="004177E9"/>
    <w:rsid w:val="0042133B"/>
    <w:rsid w:val="00425704"/>
    <w:rsid w:val="0042775F"/>
    <w:rsid w:val="00430AA4"/>
    <w:rsid w:val="00432492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4CDA"/>
    <w:rsid w:val="004B506B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52D"/>
    <w:rsid w:val="005F16C2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05BC"/>
    <w:rsid w:val="00694F7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3FFB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F33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4D8D"/>
    <w:rsid w:val="007B68A3"/>
    <w:rsid w:val="007C1DAB"/>
    <w:rsid w:val="007E7E99"/>
    <w:rsid w:val="007F09D3"/>
    <w:rsid w:val="007F31A6"/>
    <w:rsid w:val="00800F7D"/>
    <w:rsid w:val="00801E4F"/>
    <w:rsid w:val="008038B0"/>
    <w:rsid w:val="00807FF3"/>
    <w:rsid w:val="00812969"/>
    <w:rsid w:val="00814A5E"/>
    <w:rsid w:val="00822F76"/>
    <w:rsid w:val="00824F2E"/>
    <w:rsid w:val="00825BF9"/>
    <w:rsid w:val="00826EC8"/>
    <w:rsid w:val="00827CFD"/>
    <w:rsid w:val="0083398E"/>
    <w:rsid w:val="00834004"/>
    <w:rsid w:val="0083587B"/>
    <w:rsid w:val="00842045"/>
    <w:rsid w:val="0084291E"/>
    <w:rsid w:val="008448E8"/>
    <w:rsid w:val="00844937"/>
    <w:rsid w:val="00845B50"/>
    <w:rsid w:val="00847A21"/>
    <w:rsid w:val="00851C1C"/>
    <w:rsid w:val="0085727B"/>
    <w:rsid w:val="00864B88"/>
    <w:rsid w:val="00866AB8"/>
    <w:rsid w:val="00873471"/>
    <w:rsid w:val="00873BE9"/>
    <w:rsid w:val="008841B9"/>
    <w:rsid w:val="00887056"/>
    <w:rsid w:val="0088717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2405"/>
    <w:rsid w:val="00915173"/>
    <w:rsid w:val="0091642A"/>
    <w:rsid w:val="00917A04"/>
    <w:rsid w:val="00917F2C"/>
    <w:rsid w:val="00927AD6"/>
    <w:rsid w:val="0093112E"/>
    <w:rsid w:val="00934220"/>
    <w:rsid w:val="0094141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1BBE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4DF8"/>
    <w:rsid w:val="00C60E37"/>
    <w:rsid w:val="00C627E2"/>
    <w:rsid w:val="00C70DCA"/>
    <w:rsid w:val="00C72407"/>
    <w:rsid w:val="00C769E6"/>
    <w:rsid w:val="00C803CA"/>
    <w:rsid w:val="00C8231A"/>
    <w:rsid w:val="00C84363"/>
    <w:rsid w:val="00CA0ED4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4B94"/>
    <w:rsid w:val="00D056C3"/>
    <w:rsid w:val="00D07162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49A7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5F26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A48"/>
    <w:rsid w:val="00F74E8F"/>
    <w:rsid w:val="00F76DBE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0F9C"/>
    <w:rsid w:val="00FD4368"/>
    <w:rsid w:val="00FE0AEC"/>
    <w:rsid w:val="00FE0DE5"/>
    <w:rsid w:val="00FE1E7D"/>
    <w:rsid w:val="00FE3E96"/>
    <w:rsid w:val="00FE537B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35</cp:revision>
  <cp:lastPrinted>2022-01-14T04:30:00Z</cp:lastPrinted>
  <dcterms:created xsi:type="dcterms:W3CDTF">2022-01-15T19:58:00Z</dcterms:created>
  <dcterms:modified xsi:type="dcterms:W3CDTF">2022-01-16T18:48:00Z</dcterms:modified>
</cp:coreProperties>
</file>