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1E29" w14:textId="77777777" w:rsidR="005A27D4" w:rsidRPr="002E48C9" w:rsidRDefault="005A27D4" w:rsidP="00C3583A">
      <w:pPr>
        <w:pStyle w:val="NormalWeb"/>
        <w:rPr>
          <w:rFonts w:ascii="Times" w:hAnsi="Times"/>
          <w:color w:val="000000" w:themeColor="text1"/>
          <w:sz w:val="28"/>
          <w:szCs w:val="28"/>
          <w:lang w:val="en-US"/>
        </w:rPr>
        <w:sectPr w:rsidR="005A27D4" w:rsidRPr="002E48C9" w:rsidSect="005A27D4">
          <w:footerReference w:type="even" r:id="rId8"/>
          <w:footerReference w:type="default" r:id="rId9"/>
          <w:pgSz w:w="11906" w:h="16838"/>
          <w:pgMar w:top="1440" w:right="1440" w:bottom="1440" w:left="1440" w:header="283" w:footer="283" w:gutter="0"/>
          <w:cols w:space="708"/>
          <w:docGrid w:linePitch="360"/>
        </w:sectPr>
      </w:pPr>
    </w:p>
    <w:p w14:paraId="461A4FF5" w14:textId="77777777" w:rsidR="00AC5BB4" w:rsidRPr="002E48C9" w:rsidRDefault="00AC5BB4" w:rsidP="002E5F93">
      <w:pPr>
        <w:pStyle w:val="NormalWeb"/>
        <w:rPr>
          <w:rFonts w:ascii="Times" w:hAnsi="Times"/>
          <w:color w:val="000000" w:themeColor="text1"/>
          <w:sz w:val="28"/>
          <w:szCs w:val="28"/>
          <w:lang w:val="en-US"/>
        </w:rPr>
        <w:sectPr w:rsidR="00AC5BB4" w:rsidRPr="002E48C9" w:rsidSect="00AC5BB4">
          <w:footerReference w:type="even" r:id="rId10"/>
          <w:footerReference w:type="default" r:id="rId11"/>
          <w:type w:val="continuous"/>
          <w:pgSz w:w="11906" w:h="16838"/>
          <w:pgMar w:top="1440" w:right="1440" w:bottom="1440" w:left="1440" w:header="283" w:footer="283" w:gutter="0"/>
          <w:cols w:space="708"/>
          <w:docGrid w:linePitch="360"/>
        </w:sectPr>
      </w:pPr>
    </w:p>
    <w:p w14:paraId="167D80C0" w14:textId="61FA896C" w:rsidR="00295341" w:rsidRPr="00295341" w:rsidRDefault="00295341" w:rsidP="00B76F3D">
      <w:pPr>
        <w:spacing w:line="360" w:lineRule="auto"/>
        <w:rPr>
          <w:rFonts w:ascii="Times" w:hAnsi="Times"/>
          <w:b/>
          <w:bCs/>
          <w:color w:val="000000" w:themeColor="text1"/>
          <w:sz w:val="28"/>
          <w:szCs w:val="28"/>
          <w:lang w:val="en-US"/>
        </w:rPr>
      </w:pPr>
      <w:r w:rsidRPr="00295341">
        <w:rPr>
          <w:rFonts w:ascii="Times" w:hAnsi="Times"/>
          <w:b/>
          <w:bCs/>
          <w:color w:val="000000" w:themeColor="text1"/>
          <w:sz w:val="28"/>
          <w:szCs w:val="28"/>
          <w:lang w:val="en-US"/>
        </w:rPr>
        <w:t>Chapter 1</w:t>
      </w:r>
    </w:p>
    <w:p w14:paraId="65052470" w14:textId="77777777" w:rsidR="00295341" w:rsidRDefault="00295341" w:rsidP="00B76F3D">
      <w:pPr>
        <w:spacing w:line="360" w:lineRule="auto"/>
        <w:rPr>
          <w:rFonts w:ascii="Times" w:hAnsi="Times"/>
          <w:b/>
          <w:bCs/>
          <w:color w:val="000000" w:themeColor="text1"/>
          <w:lang w:val="en-US"/>
        </w:rPr>
      </w:pPr>
    </w:p>
    <w:p w14:paraId="0784C727" w14:textId="6376F0EA" w:rsidR="00AC5BB4" w:rsidRPr="002E48C9" w:rsidRDefault="004006E9" w:rsidP="00B76F3D">
      <w:pPr>
        <w:spacing w:line="360" w:lineRule="auto"/>
        <w:rPr>
          <w:rFonts w:ascii="Times" w:hAnsi="Times"/>
          <w:color w:val="000000" w:themeColor="text1"/>
          <w:sz w:val="22"/>
          <w:szCs w:val="22"/>
          <w:shd w:val="clear" w:color="auto" w:fill="FFFFFF"/>
          <w:lang w:val="en-US"/>
        </w:rPr>
      </w:pPr>
      <w:r w:rsidRPr="002E48C9">
        <w:rPr>
          <w:rFonts w:ascii="Times" w:hAnsi="Times"/>
          <w:b/>
          <w:bCs/>
          <w:color w:val="000000" w:themeColor="text1"/>
          <w:lang w:val="en-US"/>
        </w:rPr>
        <w:t>1</w:t>
      </w:r>
      <w:r w:rsidR="00AC5BB4" w:rsidRPr="002E48C9">
        <w:rPr>
          <w:rFonts w:ascii="Times" w:hAnsi="Times"/>
          <w:b/>
          <w:bCs/>
          <w:color w:val="000000" w:themeColor="text1"/>
          <w:lang w:val="en-US"/>
        </w:rPr>
        <w:tab/>
        <w:t>Introduction</w:t>
      </w:r>
      <w:r w:rsidRPr="002E48C9">
        <w:rPr>
          <w:rFonts w:ascii="Times" w:hAnsi="Times"/>
          <w:b/>
          <w:bCs/>
          <w:color w:val="000000" w:themeColor="text1"/>
          <w:lang w:val="en-US"/>
        </w:rPr>
        <w:tab/>
      </w:r>
    </w:p>
    <w:p w14:paraId="2256B239" w14:textId="24B45C57" w:rsidR="00AC5BB4" w:rsidRPr="002E48C9" w:rsidRDefault="000A69BF" w:rsidP="00B76F3D">
      <w:pPr>
        <w:spacing w:line="360" w:lineRule="auto"/>
        <w:jc w:val="both"/>
        <w:rPr>
          <w:rFonts w:ascii="Times" w:hAnsi="Times"/>
          <w:color w:val="000000" w:themeColor="text1"/>
          <w:lang w:val="en-US"/>
        </w:rPr>
      </w:pPr>
      <w:r>
        <w:rPr>
          <w:rFonts w:ascii="Times" w:hAnsi="Times"/>
          <w:color w:val="000000" w:themeColor="text1"/>
          <w:lang w:val="en-US"/>
        </w:rPr>
        <w:t xml:space="preserve">Uncertainty visualization is </w:t>
      </w:r>
      <w:r w:rsidR="001A2380">
        <w:rPr>
          <w:rFonts w:ascii="Times" w:hAnsi="Times"/>
          <w:color w:val="000000" w:themeColor="text1"/>
          <w:lang w:val="en-US"/>
        </w:rPr>
        <w:t xml:space="preserve">an ongoing area of </w:t>
      </w:r>
      <w:r>
        <w:rPr>
          <w:rFonts w:ascii="Times" w:hAnsi="Times"/>
          <w:color w:val="000000" w:themeColor="text1"/>
          <w:lang w:val="en-US"/>
        </w:rPr>
        <w:t xml:space="preserve">research </w:t>
      </w:r>
      <w:r w:rsidR="001A2380">
        <w:rPr>
          <w:rFonts w:ascii="Times" w:hAnsi="Times"/>
          <w:color w:val="000000" w:themeColor="text1"/>
          <w:lang w:val="en-US"/>
        </w:rPr>
        <w:t xml:space="preserve">but a topic that </w:t>
      </w:r>
      <w:r>
        <w:rPr>
          <w:rFonts w:ascii="Times" w:hAnsi="Times"/>
          <w:color w:val="000000" w:themeColor="text1"/>
          <w:lang w:val="en-US"/>
        </w:rPr>
        <w:t xml:space="preserve">many people avoid </w:t>
      </w:r>
      <w:r w:rsidR="001A2380">
        <w:rPr>
          <w:rFonts w:ascii="Times" w:hAnsi="Times"/>
          <w:color w:val="000000" w:themeColor="text1"/>
          <w:lang w:val="en-US"/>
        </w:rPr>
        <w:t>due to the additional complexity that it introduces</w:t>
      </w:r>
      <w:r w:rsidR="008E7027">
        <w:rPr>
          <w:rFonts w:ascii="Times" w:hAnsi="Times"/>
          <w:color w:val="000000" w:themeColor="text1"/>
          <w:lang w:val="en-US"/>
        </w:rPr>
        <w:t xml:space="preserve">. </w:t>
      </w:r>
      <w:r w:rsidR="00971CB5">
        <w:rPr>
          <w:rFonts w:ascii="Times" w:hAnsi="Times"/>
          <w:color w:val="000000" w:themeColor="text1"/>
          <w:lang w:val="en-US"/>
        </w:rPr>
        <w:t>T</w:t>
      </w:r>
      <w:r w:rsidR="00170C9B">
        <w:rPr>
          <w:rFonts w:ascii="Times" w:hAnsi="Times"/>
          <w:color w:val="000000" w:themeColor="text1"/>
          <w:lang w:val="en-US"/>
        </w:rPr>
        <w:t xml:space="preserve">here are various studies conducted for </w:t>
      </w:r>
      <w:r w:rsidR="00BA278A">
        <w:rPr>
          <w:rFonts w:ascii="Times" w:hAnsi="Times"/>
          <w:color w:val="000000" w:themeColor="text1"/>
          <w:lang w:val="en-US"/>
        </w:rPr>
        <w:t>uncertainty representations</w:t>
      </w:r>
      <w:r w:rsidR="001A2380">
        <w:rPr>
          <w:rFonts w:ascii="Times" w:hAnsi="Times"/>
          <w:color w:val="000000" w:themeColor="text1"/>
          <w:lang w:val="en-US"/>
        </w:rPr>
        <w:t>,</w:t>
      </w:r>
      <w:r w:rsidR="00BA278A">
        <w:rPr>
          <w:rFonts w:ascii="Times" w:hAnsi="Times"/>
          <w:color w:val="000000" w:themeColor="text1"/>
          <w:lang w:val="en-US"/>
        </w:rPr>
        <w:t xml:space="preserve"> for example: textual representation such as caption</w:t>
      </w:r>
      <w:r w:rsidR="001A2380">
        <w:rPr>
          <w:rFonts w:ascii="Times" w:hAnsi="Times"/>
          <w:color w:val="000000" w:themeColor="text1"/>
          <w:lang w:val="en-US"/>
        </w:rPr>
        <w:t>s</w:t>
      </w:r>
      <w:r w:rsidR="00BA278A">
        <w:rPr>
          <w:rFonts w:ascii="Times" w:hAnsi="Times"/>
          <w:color w:val="000000" w:themeColor="text1"/>
          <w:lang w:val="en-US"/>
        </w:rPr>
        <w:t xml:space="preserve"> or tooltip</w:t>
      </w:r>
      <w:r w:rsidR="001A2380">
        <w:rPr>
          <w:rFonts w:ascii="Times" w:hAnsi="Times"/>
          <w:color w:val="000000" w:themeColor="text1"/>
          <w:lang w:val="en-US"/>
        </w:rPr>
        <w:t xml:space="preserve">s </w:t>
      </w:r>
      <w:r w:rsidR="001A2380" w:rsidRPr="00C35DF4">
        <w:rPr>
          <w:rFonts w:ascii="Times" w:hAnsi="Times"/>
          <w:color w:val="000000" w:themeColor="text1"/>
          <w:lang w:val="en-US"/>
        </w:rPr>
        <w:t>[</w:t>
      </w:r>
      <w:r w:rsidR="00845B50" w:rsidRPr="00C35DF4">
        <w:rPr>
          <w:rFonts w:ascii="Times" w:hAnsi="Times"/>
          <w:color w:val="000000" w:themeColor="text1"/>
          <w:lang w:val="en-US"/>
        </w:rPr>
        <w:t>51</w:t>
      </w:r>
      <w:r w:rsidR="001A2380" w:rsidRPr="00C35DF4">
        <w:rPr>
          <w:rFonts w:ascii="Times" w:hAnsi="Times"/>
          <w:color w:val="000000" w:themeColor="text1"/>
          <w:lang w:val="en-US"/>
        </w:rPr>
        <w:t>]</w:t>
      </w:r>
      <w:r w:rsidR="00BA278A">
        <w:rPr>
          <w:rFonts w:ascii="Times" w:hAnsi="Times"/>
          <w:color w:val="000000" w:themeColor="text1"/>
          <w:lang w:val="en-US"/>
        </w:rPr>
        <w:t>, graphical representation</w:t>
      </w:r>
      <w:r w:rsidR="001A2380">
        <w:rPr>
          <w:rFonts w:ascii="Times" w:hAnsi="Times"/>
          <w:color w:val="000000" w:themeColor="text1"/>
          <w:lang w:val="en-US"/>
        </w:rPr>
        <w:t>s</w:t>
      </w:r>
      <w:r w:rsidR="00BA278A">
        <w:rPr>
          <w:rFonts w:ascii="Times" w:hAnsi="Times"/>
          <w:color w:val="000000" w:themeColor="text1"/>
          <w:lang w:val="en-US"/>
        </w:rPr>
        <w:t xml:space="preserve"> such as glyphs</w:t>
      </w:r>
      <w:r w:rsidR="002A3781">
        <w:rPr>
          <w:rFonts w:ascii="Times" w:hAnsi="Times"/>
          <w:color w:val="000000" w:themeColor="text1"/>
          <w:lang w:val="en-US"/>
        </w:rPr>
        <w:t xml:space="preserve"> [21, 54]</w:t>
      </w:r>
      <w:r w:rsidR="00BA278A">
        <w:rPr>
          <w:rFonts w:ascii="Times" w:hAnsi="Times"/>
          <w:color w:val="000000" w:themeColor="text1"/>
          <w:lang w:val="en-US"/>
        </w:rPr>
        <w:t xml:space="preserve">, </w:t>
      </w:r>
      <w:r w:rsidR="001A2380">
        <w:rPr>
          <w:rFonts w:ascii="Times" w:hAnsi="Times"/>
          <w:color w:val="000000" w:themeColor="text1"/>
          <w:lang w:val="en-US"/>
        </w:rPr>
        <w:t>custom color palettes such as</w:t>
      </w:r>
      <w:r w:rsidR="00DB3CFC">
        <w:rPr>
          <w:rFonts w:ascii="Times" w:hAnsi="Times"/>
          <w:color w:val="000000" w:themeColor="text1"/>
          <w:lang w:val="en-US"/>
        </w:rPr>
        <w:t xml:space="preserve"> VSUP [35], </w:t>
      </w:r>
      <w:r w:rsidR="00DB3CFC" w:rsidRPr="002650E8">
        <w:rPr>
          <w:rFonts w:ascii="Times" w:hAnsi="Times"/>
          <w:color w:val="000000" w:themeColor="text1"/>
        </w:rPr>
        <w:t>bivariate choropleth maps</w:t>
      </w:r>
      <w:r w:rsidR="00DB3CFC">
        <w:rPr>
          <w:rFonts w:ascii="Times" w:hAnsi="Times"/>
          <w:color w:val="000000" w:themeColor="text1"/>
        </w:rPr>
        <w:t xml:space="preserve"> [43]</w:t>
      </w:r>
      <w:r w:rsidR="00BA278A">
        <w:rPr>
          <w:rFonts w:ascii="Times" w:hAnsi="Times"/>
          <w:color w:val="000000" w:themeColor="text1"/>
          <w:lang w:val="en-US"/>
        </w:rPr>
        <w:t xml:space="preserve">, </w:t>
      </w:r>
      <w:r w:rsidR="002A3781">
        <w:rPr>
          <w:rFonts w:ascii="Times" w:hAnsi="Times"/>
          <w:color w:val="000000" w:themeColor="text1"/>
          <w:lang w:val="en-US"/>
        </w:rPr>
        <w:t>texture patterns [29] and so on</w:t>
      </w:r>
      <w:r w:rsidR="00BA278A">
        <w:rPr>
          <w:rFonts w:ascii="Times" w:hAnsi="Times"/>
          <w:color w:val="000000" w:themeColor="text1"/>
          <w:lang w:val="en-US"/>
        </w:rPr>
        <w:t xml:space="preserve">. </w:t>
      </w:r>
      <w:r w:rsidR="001A2380">
        <w:rPr>
          <w:rFonts w:ascii="Times" w:hAnsi="Times"/>
          <w:color w:val="000000" w:themeColor="text1"/>
          <w:lang w:val="en-US"/>
        </w:rPr>
        <w:t xml:space="preserve">But as </w:t>
      </w:r>
      <w:r w:rsidR="00971CB5">
        <w:rPr>
          <w:rFonts w:ascii="Times" w:hAnsi="Times"/>
          <w:color w:val="000000" w:themeColor="text1"/>
          <w:lang w:val="en-US"/>
        </w:rPr>
        <w:t>far we know</w:t>
      </w:r>
      <w:r w:rsidR="007127DD">
        <w:rPr>
          <w:rFonts w:ascii="Times" w:hAnsi="Times"/>
          <w:color w:val="000000" w:themeColor="text1"/>
          <w:lang w:val="en-US"/>
        </w:rPr>
        <w:t>,</w:t>
      </w:r>
      <w:r w:rsidR="00971CB5">
        <w:rPr>
          <w:rFonts w:ascii="Times" w:hAnsi="Times"/>
          <w:color w:val="000000" w:themeColor="text1"/>
          <w:lang w:val="en-US"/>
        </w:rPr>
        <w:t xml:space="preserve"> no uncertainty representation </w:t>
      </w:r>
      <w:r w:rsidR="001A2380">
        <w:rPr>
          <w:rFonts w:ascii="Times" w:hAnsi="Times"/>
          <w:color w:val="000000" w:themeColor="text1"/>
          <w:lang w:val="en-US"/>
        </w:rPr>
        <w:t xml:space="preserve">has </w:t>
      </w:r>
      <w:r w:rsidR="00971CB5">
        <w:rPr>
          <w:rFonts w:ascii="Times" w:hAnsi="Times"/>
          <w:color w:val="000000" w:themeColor="text1"/>
          <w:lang w:val="en-US"/>
        </w:rPr>
        <w:t>used Chromatic Aberration</w:t>
      </w:r>
      <w:r w:rsidR="001A2380">
        <w:rPr>
          <w:rFonts w:ascii="Times" w:hAnsi="Times"/>
          <w:color w:val="000000" w:themeColor="text1"/>
          <w:lang w:val="en-US"/>
        </w:rPr>
        <w:t xml:space="preserve">. We </w:t>
      </w:r>
      <w:r w:rsidR="007127DD">
        <w:rPr>
          <w:rFonts w:ascii="Times" w:hAnsi="Times"/>
          <w:color w:val="000000" w:themeColor="text1"/>
          <w:lang w:val="en-US"/>
        </w:rPr>
        <w:t>introduce machine learning model uncertainties as chromatic aberration in visual interfaces.</w:t>
      </w:r>
      <w:r w:rsidR="00971CB5">
        <w:rPr>
          <w:rFonts w:ascii="Times" w:hAnsi="Times"/>
          <w:color w:val="000000" w:themeColor="text1"/>
          <w:lang w:val="en-US"/>
        </w:rPr>
        <w:t xml:space="preserve"> </w:t>
      </w:r>
      <w:r w:rsidR="007127DD">
        <w:rPr>
          <w:rFonts w:ascii="Times" w:hAnsi="Times"/>
          <w:color w:val="000000" w:themeColor="text1"/>
          <w:lang w:val="en-US"/>
        </w:rPr>
        <w:t>To accomplish the purpose, we have categorized t</w:t>
      </w:r>
      <w:r w:rsidR="00AC5BB4" w:rsidRPr="002E48C9">
        <w:rPr>
          <w:rFonts w:ascii="Times" w:hAnsi="Times"/>
          <w:color w:val="000000" w:themeColor="text1"/>
          <w:lang w:val="en-US"/>
        </w:rPr>
        <w:t>he scope of the research</w:t>
      </w:r>
      <w:r w:rsidR="007127DD">
        <w:rPr>
          <w:rFonts w:ascii="Times" w:hAnsi="Times"/>
          <w:color w:val="000000" w:themeColor="text1"/>
          <w:lang w:val="en-US"/>
        </w:rPr>
        <w:t xml:space="preserve"> </w:t>
      </w:r>
      <w:r w:rsidR="00834004">
        <w:rPr>
          <w:rFonts w:ascii="Times" w:hAnsi="Times"/>
          <w:color w:val="000000" w:themeColor="text1"/>
          <w:lang w:val="en-US"/>
        </w:rPr>
        <w:t>with</w:t>
      </w:r>
      <w:r w:rsidR="00834004" w:rsidRPr="002E48C9">
        <w:rPr>
          <w:rFonts w:ascii="Times" w:hAnsi="Times"/>
          <w:color w:val="000000" w:themeColor="text1"/>
          <w:lang w:val="en-US"/>
        </w:rPr>
        <w:t xml:space="preserve"> </w:t>
      </w:r>
      <w:r w:rsidR="00170C9B">
        <w:rPr>
          <w:rFonts w:ascii="Times" w:hAnsi="Times"/>
          <w:color w:val="000000" w:themeColor="text1"/>
          <w:lang w:val="en-US"/>
        </w:rPr>
        <w:t xml:space="preserve">several core components: </w:t>
      </w:r>
      <w:r w:rsidR="00834004">
        <w:rPr>
          <w:rFonts w:ascii="Times" w:hAnsi="Times"/>
          <w:color w:val="000000" w:themeColor="text1"/>
          <w:lang w:val="en-US"/>
        </w:rPr>
        <w:t>firstly</w:t>
      </w:r>
      <w:r w:rsidR="00170C9B">
        <w:rPr>
          <w:rFonts w:ascii="Times" w:hAnsi="Times"/>
          <w:color w:val="000000" w:themeColor="text1"/>
          <w:lang w:val="en-US"/>
        </w:rPr>
        <w:t xml:space="preserve">, </w:t>
      </w:r>
      <w:r w:rsidR="003A004E">
        <w:rPr>
          <w:rFonts w:ascii="Times" w:hAnsi="Times"/>
          <w:color w:val="000000" w:themeColor="text1"/>
          <w:lang w:val="en-US"/>
        </w:rPr>
        <w:t xml:space="preserve">collect </w:t>
      </w:r>
      <w:r w:rsidR="00834004">
        <w:rPr>
          <w:rFonts w:ascii="Times" w:hAnsi="Times"/>
          <w:color w:val="000000" w:themeColor="text1"/>
          <w:lang w:val="en-US"/>
        </w:rPr>
        <w:t xml:space="preserve">relevant </w:t>
      </w:r>
      <w:r w:rsidR="003A004E">
        <w:rPr>
          <w:rFonts w:ascii="Times" w:hAnsi="Times"/>
          <w:color w:val="000000" w:themeColor="text1"/>
          <w:lang w:val="en-US"/>
        </w:rPr>
        <w:t xml:space="preserve">data from some </w:t>
      </w:r>
      <w:r w:rsidR="00834004">
        <w:rPr>
          <w:rFonts w:ascii="Times" w:hAnsi="Times"/>
          <w:color w:val="000000" w:themeColor="text1"/>
          <w:lang w:val="en-US"/>
        </w:rPr>
        <w:t xml:space="preserve">reputable </w:t>
      </w:r>
      <w:r w:rsidR="003A004E">
        <w:rPr>
          <w:rFonts w:ascii="Times" w:hAnsi="Times"/>
          <w:color w:val="000000" w:themeColor="text1"/>
          <w:lang w:val="en-US"/>
        </w:rPr>
        <w:t>source</w:t>
      </w:r>
      <w:r w:rsidR="00834004">
        <w:rPr>
          <w:rFonts w:ascii="Times" w:hAnsi="Times"/>
          <w:color w:val="000000" w:themeColor="text1"/>
          <w:lang w:val="en-US"/>
        </w:rPr>
        <w:t>s</w:t>
      </w:r>
      <w:r w:rsidR="003A004E">
        <w:rPr>
          <w:rFonts w:ascii="Times" w:hAnsi="Times"/>
          <w:color w:val="000000" w:themeColor="text1"/>
          <w:lang w:val="en-US"/>
        </w:rPr>
        <w:t xml:space="preserve">. Secondly, </w:t>
      </w:r>
      <w:r w:rsidR="00BA278A">
        <w:rPr>
          <w:rFonts w:ascii="Times" w:hAnsi="Times"/>
          <w:color w:val="000000" w:themeColor="text1"/>
          <w:lang w:val="en-US"/>
        </w:rPr>
        <w:t xml:space="preserve">generate uncertainty information </w:t>
      </w:r>
      <w:r w:rsidR="00834004">
        <w:rPr>
          <w:rFonts w:ascii="Times" w:hAnsi="Times"/>
          <w:color w:val="000000" w:themeColor="text1"/>
          <w:lang w:val="en-US"/>
        </w:rPr>
        <w:t>from predictions based on</w:t>
      </w:r>
      <w:r w:rsidR="00BA278A">
        <w:rPr>
          <w:rFonts w:ascii="Times" w:hAnsi="Times"/>
          <w:color w:val="000000" w:themeColor="text1"/>
          <w:lang w:val="en-US"/>
        </w:rPr>
        <w:t xml:space="preserve"> </w:t>
      </w:r>
      <w:r w:rsidR="003A004E">
        <w:rPr>
          <w:rFonts w:ascii="Times" w:hAnsi="Times"/>
          <w:color w:val="000000" w:themeColor="text1"/>
          <w:lang w:val="en-US"/>
        </w:rPr>
        <w:t>the</w:t>
      </w:r>
      <w:r w:rsidR="00BA278A">
        <w:rPr>
          <w:rFonts w:ascii="Times" w:hAnsi="Times"/>
          <w:color w:val="000000" w:themeColor="text1"/>
          <w:lang w:val="en-US"/>
        </w:rPr>
        <w:t xml:space="preserve"> data (accomplished </w:t>
      </w:r>
      <w:r w:rsidR="00160EFF">
        <w:rPr>
          <w:rFonts w:ascii="Times" w:hAnsi="Times"/>
          <w:color w:val="000000" w:themeColor="text1"/>
          <w:lang w:val="en-US"/>
        </w:rPr>
        <w:t>by feeding</w:t>
      </w:r>
      <w:r w:rsidR="00BA278A">
        <w:rPr>
          <w:rFonts w:ascii="Times" w:hAnsi="Times"/>
          <w:color w:val="000000" w:themeColor="text1"/>
          <w:lang w:val="en-US"/>
        </w:rPr>
        <w:t xml:space="preserve"> </w:t>
      </w:r>
      <w:r w:rsidR="003A004E">
        <w:rPr>
          <w:rFonts w:ascii="Times" w:hAnsi="Times"/>
          <w:color w:val="000000" w:themeColor="text1"/>
          <w:lang w:val="en-US"/>
        </w:rPr>
        <w:t xml:space="preserve">collected data </w:t>
      </w:r>
      <w:r w:rsidR="00834004">
        <w:rPr>
          <w:rFonts w:ascii="Times" w:hAnsi="Times"/>
          <w:color w:val="000000" w:themeColor="text1"/>
          <w:lang w:val="en-US"/>
        </w:rPr>
        <w:t>in</w:t>
      </w:r>
      <w:r w:rsidR="003A004E">
        <w:rPr>
          <w:rFonts w:ascii="Times" w:hAnsi="Times"/>
          <w:color w:val="000000" w:themeColor="text1"/>
          <w:lang w:val="en-US"/>
        </w:rPr>
        <w:t>to</w:t>
      </w:r>
      <w:r w:rsidR="00160EFF">
        <w:rPr>
          <w:rFonts w:ascii="Times" w:hAnsi="Times"/>
          <w:color w:val="000000" w:themeColor="text1"/>
          <w:lang w:val="en-US"/>
        </w:rPr>
        <w:t xml:space="preserve"> </w:t>
      </w:r>
      <w:r w:rsidR="00AC5BB4" w:rsidRPr="002E48C9">
        <w:rPr>
          <w:rFonts w:ascii="Times" w:hAnsi="Times"/>
          <w:color w:val="000000" w:themeColor="text1"/>
          <w:lang w:val="en-US"/>
        </w:rPr>
        <w:t>machine learning model</w:t>
      </w:r>
      <w:r w:rsidR="00BA278A">
        <w:rPr>
          <w:rFonts w:ascii="Times" w:hAnsi="Times"/>
          <w:color w:val="000000" w:themeColor="text1"/>
          <w:lang w:val="en-US"/>
        </w:rPr>
        <w:t>s</w:t>
      </w:r>
      <w:r w:rsidR="00160EFF">
        <w:rPr>
          <w:rFonts w:ascii="Times" w:hAnsi="Times"/>
          <w:color w:val="000000" w:themeColor="text1"/>
          <w:lang w:val="en-US"/>
        </w:rPr>
        <w:t xml:space="preserve"> and calculated from </w:t>
      </w:r>
      <w:r w:rsidR="00A45B60">
        <w:rPr>
          <w:rFonts w:ascii="Times" w:hAnsi="Times"/>
          <w:color w:val="000000" w:themeColor="text1"/>
          <w:lang w:val="en-US"/>
        </w:rPr>
        <w:t xml:space="preserve">the </w:t>
      </w:r>
      <w:r w:rsidR="00834004">
        <w:rPr>
          <w:rFonts w:ascii="Times" w:hAnsi="Times"/>
          <w:color w:val="000000" w:themeColor="text1"/>
          <w:lang w:val="en-US"/>
        </w:rPr>
        <w:t xml:space="preserve">resultant forecasts </w:t>
      </w:r>
      <w:r w:rsidR="007B163D">
        <w:rPr>
          <w:rFonts w:ascii="Times" w:hAnsi="Times"/>
          <w:color w:val="000000" w:themeColor="text1"/>
          <w:lang w:val="en-US"/>
        </w:rPr>
        <w:t>[6]</w:t>
      </w:r>
      <w:r w:rsidR="00BA278A">
        <w:rPr>
          <w:rFonts w:ascii="Times" w:hAnsi="Times"/>
          <w:color w:val="000000" w:themeColor="text1"/>
          <w:lang w:val="en-US"/>
        </w:rPr>
        <w:t>)</w:t>
      </w:r>
      <w:r w:rsidR="00160EFF">
        <w:rPr>
          <w:rFonts w:ascii="Times" w:hAnsi="Times"/>
          <w:color w:val="000000" w:themeColor="text1"/>
          <w:lang w:val="en-US"/>
        </w:rPr>
        <w:t xml:space="preserve">. </w:t>
      </w:r>
      <w:r w:rsidR="00A45B60">
        <w:rPr>
          <w:rFonts w:ascii="Times" w:hAnsi="Times"/>
          <w:color w:val="000000" w:themeColor="text1"/>
          <w:lang w:val="en-US"/>
        </w:rPr>
        <w:t>Thirdly</w:t>
      </w:r>
      <w:r w:rsidR="00160EFF">
        <w:rPr>
          <w:rFonts w:ascii="Times" w:hAnsi="Times"/>
          <w:color w:val="000000" w:themeColor="text1"/>
          <w:lang w:val="en-US"/>
        </w:rPr>
        <w:t>, visualize the uncertainty</w:t>
      </w:r>
      <w:r w:rsidR="00F649B5">
        <w:rPr>
          <w:rFonts w:ascii="Times" w:hAnsi="Times"/>
          <w:color w:val="000000" w:themeColor="text1"/>
          <w:lang w:val="en-US"/>
        </w:rPr>
        <w:t xml:space="preserve"> and data</w:t>
      </w:r>
      <w:r w:rsidR="00834004">
        <w:rPr>
          <w:rFonts w:ascii="Times" w:hAnsi="Times"/>
          <w:color w:val="000000" w:themeColor="text1"/>
          <w:lang w:val="en-US"/>
        </w:rPr>
        <w:t xml:space="preserve"> using chromatic aberration, as well as competing existing methods</w:t>
      </w:r>
      <w:r w:rsidR="00F649B5">
        <w:rPr>
          <w:rFonts w:ascii="Times" w:hAnsi="Times"/>
          <w:color w:val="000000" w:themeColor="text1"/>
          <w:lang w:val="en-US"/>
        </w:rPr>
        <w:t xml:space="preserve">.  </w:t>
      </w:r>
      <w:r w:rsidR="007B163D">
        <w:rPr>
          <w:rFonts w:ascii="Times" w:hAnsi="Times"/>
          <w:color w:val="000000" w:themeColor="text1"/>
          <w:lang w:val="en-US"/>
        </w:rPr>
        <w:t>Fourthly</w:t>
      </w:r>
      <w:r w:rsidR="00EB1C71">
        <w:rPr>
          <w:rFonts w:ascii="Times" w:hAnsi="Times"/>
          <w:color w:val="000000" w:themeColor="text1"/>
          <w:lang w:val="en-US"/>
        </w:rPr>
        <w:t xml:space="preserve">, conduct a </w:t>
      </w:r>
      <w:r w:rsidR="00834004">
        <w:rPr>
          <w:rFonts w:ascii="Times" w:hAnsi="Times"/>
          <w:color w:val="000000" w:themeColor="text1"/>
          <w:lang w:val="en-US"/>
        </w:rPr>
        <w:t xml:space="preserve">controlled </w:t>
      </w:r>
      <w:r w:rsidR="00EB1C71">
        <w:rPr>
          <w:rFonts w:ascii="Times" w:hAnsi="Times"/>
          <w:color w:val="000000" w:themeColor="text1"/>
          <w:lang w:val="en-US"/>
        </w:rPr>
        <w:t xml:space="preserve">human-computer interaction experiment to </w:t>
      </w:r>
      <w:r w:rsidR="002A43A7">
        <w:rPr>
          <w:rFonts w:ascii="Times" w:hAnsi="Times"/>
          <w:color w:val="000000" w:themeColor="text1"/>
          <w:lang w:val="en-US"/>
        </w:rPr>
        <w:t xml:space="preserve">evaluate the effectiveness of the </w:t>
      </w:r>
      <w:r w:rsidR="00834004">
        <w:rPr>
          <w:rFonts w:ascii="Times" w:hAnsi="Times"/>
          <w:color w:val="000000" w:themeColor="text1"/>
          <w:lang w:val="en-US"/>
        </w:rPr>
        <w:t>new visual representation</w:t>
      </w:r>
      <w:r w:rsidR="002A43A7">
        <w:rPr>
          <w:rFonts w:ascii="Times" w:hAnsi="Times"/>
          <w:color w:val="000000" w:themeColor="text1"/>
          <w:lang w:val="en-US"/>
        </w:rPr>
        <w:t xml:space="preserve">. </w:t>
      </w:r>
      <w:r w:rsidR="007B163D">
        <w:rPr>
          <w:rFonts w:ascii="Times" w:hAnsi="Times"/>
          <w:color w:val="000000" w:themeColor="text1"/>
          <w:lang w:val="en-US"/>
        </w:rPr>
        <w:t xml:space="preserve">Fifthly, explain experimental results </w:t>
      </w:r>
      <w:r w:rsidR="00834004">
        <w:rPr>
          <w:rFonts w:ascii="Times" w:hAnsi="Times"/>
          <w:color w:val="000000" w:themeColor="text1"/>
          <w:lang w:val="en-US"/>
        </w:rPr>
        <w:t xml:space="preserve">with </w:t>
      </w:r>
      <w:r w:rsidR="007B163D">
        <w:rPr>
          <w:rFonts w:ascii="Times" w:hAnsi="Times"/>
          <w:color w:val="000000" w:themeColor="text1"/>
          <w:lang w:val="en-US"/>
        </w:rPr>
        <w:t xml:space="preserve">numerical analysis </w:t>
      </w:r>
      <w:r w:rsidR="00834004">
        <w:rPr>
          <w:rFonts w:ascii="Times" w:hAnsi="Times"/>
          <w:color w:val="000000" w:themeColor="text1"/>
          <w:lang w:val="en-US"/>
        </w:rPr>
        <w:t>and draw conclusions</w:t>
      </w:r>
      <w:r w:rsidR="007B163D">
        <w:rPr>
          <w:rFonts w:ascii="Times" w:hAnsi="Times"/>
          <w:color w:val="000000" w:themeColor="text1"/>
          <w:lang w:val="en-US"/>
        </w:rPr>
        <w:t>.</w:t>
      </w:r>
    </w:p>
    <w:p w14:paraId="1C075BD3" w14:textId="77777777" w:rsidR="00AC5BB4" w:rsidRPr="002E48C9" w:rsidRDefault="00AC5BB4" w:rsidP="00B76F3D">
      <w:pPr>
        <w:spacing w:line="360" w:lineRule="auto"/>
        <w:jc w:val="both"/>
        <w:rPr>
          <w:rFonts w:ascii="Times" w:hAnsi="Times"/>
          <w:color w:val="000000" w:themeColor="text1"/>
          <w:lang w:val="en-US"/>
        </w:rPr>
      </w:pPr>
    </w:p>
    <w:p w14:paraId="2C8545A9" w14:textId="0F34A03E" w:rsidR="004006E9" w:rsidRPr="002E48C9" w:rsidRDefault="00AC5BB4" w:rsidP="00B76F3D">
      <w:pPr>
        <w:spacing w:line="360" w:lineRule="auto"/>
        <w:jc w:val="both"/>
        <w:rPr>
          <w:rFonts w:ascii="Times" w:hAnsi="Times"/>
          <w:color w:val="000000" w:themeColor="text1"/>
          <w:lang w:val="en-US"/>
        </w:rPr>
      </w:pPr>
      <w:r w:rsidRPr="002E48C9">
        <w:rPr>
          <w:rFonts w:ascii="Times" w:hAnsi="Times"/>
          <w:b/>
          <w:bCs/>
          <w:color w:val="000000" w:themeColor="text1"/>
          <w:lang w:val="en-US"/>
        </w:rPr>
        <w:t>1.1</w:t>
      </w:r>
      <w:r w:rsidRPr="002E48C9">
        <w:rPr>
          <w:rFonts w:ascii="Times" w:hAnsi="Times"/>
          <w:b/>
          <w:bCs/>
          <w:color w:val="000000" w:themeColor="text1"/>
          <w:lang w:val="en-US"/>
        </w:rPr>
        <w:tab/>
        <w:t>Background and Motivation</w:t>
      </w:r>
      <w:r w:rsidRPr="002E48C9">
        <w:rPr>
          <w:rFonts w:ascii="Times" w:hAnsi="Times"/>
          <w:b/>
          <w:bCs/>
          <w:color w:val="000000" w:themeColor="text1"/>
          <w:lang w:val="en-US"/>
        </w:rPr>
        <w:tab/>
      </w:r>
      <w:r w:rsidR="004006E9" w:rsidRPr="002E48C9">
        <w:rPr>
          <w:rFonts w:ascii="Times" w:hAnsi="Times"/>
          <w:color w:val="000000" w:themeColor="text1"/>
          <w:lang w:val="en-US"/>
        </w:rPr>
        <w:br/>
      </w:r>
      <w:r w:rsidR="004006E9" w:rsidRPr="002E48C9">
        <w:rPr>
          <w:rFonts w:ascii="Times" w:hAnsi="Times"/>
          <w:color w:val="000000" w:themeColor="text1"/>
          <w:shd w:val="clear" w:color="auto" w:fill="FFFFFF"/>
        </w:rPr>
        <w:t xml:space="preserve">The outbreak of coronavirus COVID-19 first emerged </w:t>
      </w:r>
      <w:r w:rsidR="004006E9" w:rsidRPr="002E48C9">
        <w:rPr>
          <w:rFonts w:ascii="Times" w:hAnsi="Times"/>
          <w:color w:val="000000" w:themeColor="text1"/>
          <w:shd w:val="clear" w:color="auto" w:fill="FFFFFF"/>
          <w:lang w:val="en-US"/>
        </w:rPr>
        <w:t xml:space="preserve">in </w:t>
      </w:r>
      <w:r w:rsidR="004006E9" w:rsidRPr="002E48C9">
        <w:rPr>
          <w:rFonts w:ascii="Times" w:hAnsi="Times"/>
          <w:color w:val="000000" w:themeColor="text1"/>
          <w:shd w:val="clear" w:color="auto" w:fill="FFFFFF"/>
        </w:rPr>
        <w:t xml:space="preserve">China </w:t>
      </w:r>
      <w:r w:rsidR="004006E9" w:rsidRPr="002E48C9">
        <w:rPr>
          <w:rFonts w:ascii="Times" w:hAnsi="Times"/>
          <w:color w:val="000000" w:themeColor="text1"/>
          <w:shd w:val="clear" w:color="auto" w:fill="FFFFFF"/>
          <w:lang w:val="en-US"/>
        </w:rPr>
        <w:t xml:space="preserve">in December 2019 and </w:t>
      </w:r>
      <w:r w:rsidR="009D7395" w:rsidRPr="002E48C9">
        <w:rPr>
          <w:rFonts w:ascii="Times" w:hAnsi="Times"/>
          <w:color w:val="000000" w:themeColor="text1"/>
          <w:shd w:val="clear" w:color="auto" w:fill="FFFFFF"/>
          <w:lang w:val="en-US"/>
        </w:rPr>
        <w:t>the</w:t>
      </w:r>
      <w:r w:rsidR="004006E9" w:rsidRPr="002E48C9">
        <w:rPr>
          <w:rFonts w:ascii="Times" w:hAnsi="Times"/>
          <w:color w:val="000000" w:themeColor="text1"/>
          <w:shd w:val="clear" w:color="auto" w:fill="FFFFFF"/>
          <w:lang w:val="en-US"/>
        </w:rPr>
        <w:t xml:space="preserve"> expansion has </w:t>
      </w:r>
      <w:r w:rsidR="00834004">
        <w:rPr>
          <w:rFonts w:ascii="Times" w:hAnsi="Times"/>
          <w:color w:val="000000" w:themeColor="text1"/>
          <w:shd w:val="clear" w:color="auto" w:fill="FFFFFF"/>
          <w:lang w:val="en-US"/>
        </w:rPr>
        <w:t>propagated</w:t>
      </w:r>
      <w:r w:rsidR="00834004"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all over the world</w:t>
      </w:r>
      <w:r w:rsidR="00834004">
        <w:rPr>
          <w:rFonts w:ascii="Times" w:hAnsi="Times"/>
          <w:color w:val="000000" w:themeColor="text1"/>
          <w:shd w:val="clear" w:color="auto" w:fill="FFFFFF"/>
          <w:lang w:val="en-US"/>
        </w:rPr>
        <w:t xml:space="preserve">, being </w:t>
      </w:r>
      <w:r w:rsidR="004006E9" w:rsidRPr="002E48C9">
        <w:rPr>
          <w:rFonts w:ascii="Times" w:hAnsi="Times"/>
          <w:color w:val="000000" w:themeColor="text1"/>
          <w:shd w:val="clear" w:color="auto" w:fill="FFFFFF"/>
        </w:rPr>
        <w:t xml:space="preserve">declared as an international public health </w:t>
      </w:r>
      <w:r w:rsidR="004006E9" w:rsidRPr="002E48C9">
        <w:rPr>
          <w:rFonts w:ascii="Times" w:hAnsi="Times"/>
          <w:color w:val="000000" w:themeColor="text1"/>
          <w:shd w:val="clear" w:color="auto" w:fill="FFFFFF"/>
          <w:lang w:val="en-US"/>
        </w:rPr>
        <w:t>crisis</w:t>
      </w:r>
      <w:r w:rsidR="004006E9" w:rsidRPr="002E48C9">
        <w:rPr>
          <w:rFonts w:ascii="Times" w:hAnsi="Times"/>
          <w:color w:val="000000" w:themeColor="text1"/>
          <w:shd w:val="clear" w:color="auto" w:fill="FFFFFF"/>
        </w:rPr>
        <w:t xml:space="preserve"> by</w:t>
      </w:r>
      <w:r w:rsidR="00F02E32" w:rsidRPr="00F02E32">
        <w:rPr>
          <w:rFonts w:ascii="Times" w:hAnsi="Times"/>
          <w:color w:val="000000" w:themeColor="text1"/>
          <w:shd w:val="clear" w:color="auto" w:fill="FFFFFF"/>
        </w:rPr>
        <w:t xml:space="preserve"> </w:t>
      </w:r>
      <w:r w:rsidR="00F02E32">
        <w:rPr>
          <w:rFonts w:ascii="Times" w:hAnsi="Times"/>
          <w:color w:val="000000" w:themeColor="text1"/>
          <w:shd w:val="clear" w:color="auto" w:fill="FFFFFF"/>
        </w:rPr>
        <w:t>WHO</w:t>
      </w:r>
      <w:r w:rsidR="004006E9" w:rsidRPr="002E48C9">
        <w:rPr>
          <w:rFonts w:ascii="Times" w:hAnsi="Times"/>
          <w:color w:val="000000" w:themeColor="text1"/>
          <w:shd w:val="clear" w:color="auto" w:fill="FFFFFF"/>
          <w:lang w:val="en-US"/>
        </w:rPr>
        <w:t xml:space="preserve">. Since then, the world </w:t>
      </w:r>
      <w:r w:rsidR="00834004">
        <w:rPr>
          <w:rFonts w:ascii="Times" w:hAnsi="Times"/>
          <w:color w:val="000000" w:themeColor="text1"/>
          <w:shd w:val="clear" w:color="auto" w:fill="FFFFFF"/>
          <w:lang w:val="en-US"/>
        </w:rPr>
        <w:t xml:space="preserve">has been very </w:t>
      </w:r>
      <w:r w:rsidR="009D7395" w:rsidRPr="002E48C9">
        <w:rPr>
          <w:rFonts w:ascii="Times" w:hAnsi="Times"/>
          <w:color w:val="000000" w:themeColor="text1"/>
          <w:shd w:val="clear" w:color="auto" w:fill="FFFFFF"/>
          <w:lang w:val="en-US"/>
        </w:rPr>
        <w:t>affected</w:t>
      </w:r>
      <w:r w:rsidR="004006E9" w:rsidRPr="002E48C9">
        <w:rPr>
          <w:rFonts w:ascii="Times" w:hAnsi="Times"/>
          <w:color w:val="000000" w:themeColor="text1"/>
          <w:shd w:val="clear" w:color="auto" w:fill="FFFFFF"/>
          <w:lang w:val="en-US"/>
        </w:rPr>
        <w:t xml:space="preserve"> in almost all respects. Various preventive health measures </w:t>
      </w:r>
      <w:r w:rsidR="00834004">
        <w:rPr>
          <w:rFonts w:ascii="Times" w:hAnsi="Times"/>
          <w:color w:val="000000" w:themeColor="text1"/>
          <w:shd w:val="clear" w:color="auto" w:fill="FFFFFF"/>
          <w:lang w:val="en-US"/>
        </w:rPr>
        <w:t>were and are</w:t>
      </w:r>
      <w:r w:rsidR="00834004"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 xml:space="preserve">imposed, and different short-term restrictions are applied to the habitants in different countries at different times. But the </w:t>
      </w:r>
      <w:r w:rsidR="009D7395" w:rsidRPr="002E48C9">
        <w:rPr>
          <w:rFonts w:ascii="Times" w:hAnsi="Times"/>
          <w:color w:val="000000" w:themeColor="text1"/>
          <w:shd w:val="clear" w:color="auto" w:fill="FFFFFF"/>
          <w:lang w:val="en-US"/>
        </w:rPr>
        <w:t>mortality rate</w:t>
      </w:r>
      <w:r w:rsidR="004006E9" w:rsidRPr="002E48C9">
        <w:rPr>
          <w:rFonts w:ascii="Times" w:hAnsi="Times"/>
          <w:color w:val="000000" w:themeColor="text1"/>
          <w:shd w:val="clear" w:color="auto" w:fill="FFFFFF"/>
          <w:lang w:val="en-US"/>
        </w:rPr>
        <w:t xml:space="preserve"> </w:t>
      </w:r>
      <w:r w:rsidR="00834004">
        <w:rPr>
          <w:rFonts w:ascii="Times" w:hAnsi="Times"/>
          <w:color w:val="000000" w:themeColor="text1"/>
          <w:shd w:val="clear" w:color="auto" w:fill="FFFFFF"/>
          <w:lang w:val="en-US"/>
        </w:rPr>
        <w:t>was not mitigated</w:t>
      </w:r>
      <w:r w:rsidR="004006E9" w:rsidRPr="002E48C9">
        <w:rPr>
          <w:rFonts w:ascii="Times" w:hAnsi="Times"/>
          <w:color w:val="000000" w:themeColor="text1"/>
          <w:shd w:val="clear" w:color="auto" w:fill="FFFFFF"/>
          <w:lang w:val="en-US"/>
        </w:rPr>
        <w:t xml:space="preserve"> significantly</w:t>
      </w:r>
      <w:r w:rsidR="00425704" w:rsidRPr="002E48C9">
        <w:rPr>
          <w:rFonts w:ascii="Times" w:hAnsi="Times"/>
          <w:color w:val="000000" w:themeColor="text1"/>
          <w:shd w:val="clear" w:color="auto" w:fill="FFFFFF"/>
          <w:lang w:val="en-US"/>
        </w:rPr>
        <w:t xml:space="preserve"> until immunization</w:t>
      </w:r>
      <w:r w:rsidR="0020661B">
        <w:rPr>
          <w:rFonts w:ascii="Times" w:hAnsi="Times"/>
          <w:color w:val="000000" w:themeColor="text1"/>
          <w:shd w:val="clear" w:color="auto" w:fill="FFFFFF"/>
          <w:lang w:val="en-US"/>
        </w:rPr>
        <w:t>s</w:t>
      </w:r>
      <w:r w:rsidR="00425704" w:rsidRPr="002E48C9">
        <w:rPr>
          <w:rFonts w:ascii="Times" w:hAnsi="Times"/>
          <w:color w:val="000000" w:themeColor="text1"/>
          <w:shd w:val="clear" w:color="auto" w:fill="FFFFFF"/>
          <w:lang w:val="en-US"/>
        </w:rPr>
        <w:t xml:space="preserve"> started</w:t>
      </w:r>
      <w:r w:rsidR="004006E9" w:rsidRPr="002E48C9">
        <w:rPr>
          <w:rFonts w:ascii="Times" w:hAnsi="Times"/>
          <w:color w:val="000000" w:themeColor="text1"/>
          <w:shd w:val="clear" w:color="auto" w:fill="FFFFFF"/>
          <w:lang w:val="en-US"/>
        </w:rPr>
        <w:t xml:space="preserve"> and</w:t>
      </w:r>
      <w:r w:rsidR="0020661B">
        <w:rPr>
          <w:rFonts w:ascii="Times" w:hAnsi="Times"/>
          <w:color w:val="000000" w:themeColor="text1"/>
          <w:shd w:val="clear" w:color="auto" w:fill="FFFFFF"/>
          <w:lang w:val="en-US"/>
        </w:rPr>
        <w:t>, tragically,</w:t>
      </w:r>
      <w:r w:rsidR="004006E9" w:rsidRPr="002E48C9">
        <w:rPr>
          <w:rFonts w:ascii="Times" w:hAnsi="Times"/>
          <w:color w:val="000000" w:themeColor="text1"/>
          <w:shd w:val="clear" w:color="auto" w:fill="FFFFFF"/>
          <w:lang w:val="en-US"/>
        </w:rPr>
        <w:t xml:space="preserve"> over </w:t>
      </w:r>
      <w:r w:rsidR="00166008" w:rsidRPr="00C35DF4">
        <w:rPr>
          <w:rFonts w:ascii="Times" w:hAnsi="Times"/>
          <w:color w:val="000000" w:themeColor="text1"/>
          <w:shd w:val="clear" w:color="auto" w:fill="FFFFFF"/>
          <w:lang w:val="en-US"/>
        </w:rPr>
        <w:t>318</w:t>
      </w:r>
      <w:r w:rsidR="004006E9" w:rsidRPr="00C35DF4">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million</w:t>
      </w:r>
      <w:r w:rsidR="009D7395" w:rsidRPr="002E48C9">
        <w:rPr>
          <w:rFonts w:ascii="Times" w:hAnsi="Times"/>
          <w:color w:val="000000" w:themeColor="text1"/>
          <w:shd w:val="clear" w:color="auto" w:fill="FFFFFF"/>
          <w:lang w:val="en-US"/>
        </w:rPr>
        <w:t xml:space="preserve"> people</w:t>
      </w:r>
      <w:r w:rsidR="004006E9" w:rsidRPr="002E48C9">
        <w:rPr>
          <w:rFonts w:ascii="Times" w:hAnsi="Times"/>
          <w:color w:val="000000" w:themeColor="text1"/>
          <w:shd w:val="clear" w:color="auto" w:fill="FFFFFF"/>
          <w:lang w:val="en-US"/>
        </w:rPr>
        <w:t xml:space="preserve"> ha</w:t>
      </w:r>
      <w:r w:rsidR="009D7395" w:rsidRPr="002E48C9">
        <w:rPr>
          <w:rFonts w:ascii="Times" w:hAnsi="Times"/>
          <w:color w:val="000000" w:themeColor="text1"/>
          <w:shd w:val="clear" w:color="auto" w:fill="FFFFFF"/>
          <w:lang w:val="en-US"/>
        </w:rPr>
        <w:t>ve</w:t>
      </w:r>
      <w:r w:rsidR="00166008">
        <w:rPr>
          <w:rFonts w:ascii="Times" w:hAnsi="Times"/>
          <w:color w:val="000000" w:themeColor="text1"/>
          <w:shd w:val="clear" w:color="auto" w:fill="FFFFFF"/>
          <w:lang w:val="en-US"/>
        </w:rPr>
        <w:t xml:space="preserve"> been</w:t>
      </w:r>
      <w:r w:rsidR="009D7395"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 xml:space="preserve">infected and </w:t>
      </w:r>
      <w:r w:rsidR="00425704" w:rsidRPr="00C35DF4">
        <w:rPr>
          <w:rFonts w:ascii="Times" w:hAnsi="Times"/>
          <w:color w:val="000000" w:themeColor="text1"/>
          <w:shd w:val="clear" w:color="auto" w:fill="FFFFFF"/>
          <w:lang w:val="en-US"/>
        </w:rPr>
        <w:t>5</w:t>
      </w:r>
      <w:r w:rsidR="004006E9" w:rsidRPr="00C35DF4">
        <w:rPr>
          <w:rFonts w:ascii="Times" w:hAnsi="Times"/>
          <w:color w:val="000000" w:themeColor="text1"/>
          <w:shd w:val="clear" w:color="auto" w:fill="FFFFFF"/>
          <w:lang w:val="en-US"/>
        </w:rPr>
        <w:t>.</w:t>
      </w:r>
      <w:r w:rsidR="00166008" w:rsidRPr="00C35DF4">
        <w:rPr>
          <w:rFonts w:ascii="Times" w:hAnsi="Times"/>
          <w:color w:val="000000" w:themeColor="text1"/>
          <w:shd w:val="clear" w:color="auto" w:fill="FFFFFF"/>
          <w:lang w:val="en-US"/>
        </w:rPr>
        <w:t>5</w:t>
      </w:r>
      <w:r w:rsidR="004006E9" w:rsidRPr="00C35DF4">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lang w:val="en-US"/>
        </w:rPr>
        <w:t>million ha</w:t>
      </w:r>
      <w:r w:rsidR="009D7395" w:rsidRPr="002E48C9">
        <w:rPr>
          <w:rFonts w:ascii="Times" w:hAnsi="Times"/>
          <w:color w:val="000000" w:themeColor="text1"/>
          <w:shd w:val="clear" w:color="auto" w:fill="FFFFFF"/>
          <w:lang w:val="en-US"/>
        </w:rPr>
        <w:t>ve</w:t>
      </w:r>
      <w:r w:rsidR="004006E9" w:rsidRPr="002E48C9">
        <w:rPr>
          <w:rFonts w:ascii="Times" w:hAnsi="Times"/>
          <w:color w:val="000000" w:themeColor="text1"/>
          <w:shd w:val="clear" w:color="auto" w:fill="FFFFFF"/>
          <w:lang w:val="en-US"/>
        </w:rPr>
        <w:t xml:space="preserve"> died the world over. </w:t>
      </w:r>
      <w:r w:rsidR="004006E9" w:rsidRPr="002E48C9">
        <w:rPr>
          <w:rFonts w:ascii="Times" w:hAnsi="Times"/>
          <w:color w:val="000000" w:themeColor="text1"/>
          <w:lang w:val="en-US"/>
        </w:rPr>
        <w:t xml:space="preserve">The infection and death rate </w:t>
      </w:r>
      <w:r w:rsidR="0020661B">
        <w:rPr>
          <w:rFonts w:ascii="Times" w:hAnsi="Times"/>
          <w:color w:val="000000" w:themeColor="text1"/>
          <w:lang w:val="en-US"/>
        </w:rPr>
        <w:t>have</w:t>
      </w:r>
      <w:r w:rsidR="0020661B" w:rsidRPr="002E48C9">
        <w:rPr>
          <w:rFonts w:ascii="Times" w:hAnsi="Times"/>
          <w:color w:val="000000" w:themeColor="text1"/>
          <w:lang w:val="en-US"/>
        </w:rPr>
        <w:t xml:space="preserve"> oscillat</w:t>
      </w:r>
      <w:r w:rsidR="0020661B">
        <w:rPr>
          <w:rFonts w:ascii="Times" w:hAnsi="Times"/>
          <w:color w:val="000000" w:themeColor="text1"/>
          <w:lang w:val="en-US"/>
        </w:rPr>
        <w:t>ed</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in different countries due to </w:t>
      </w:r>
      <w:r w:rsidR="0020661B">
        <w:rPr>
          <w:rFonts w:ascii="Times" w:hAnsi="Times"/>
          <w:color w:val="000000" w:themeColor="text1"/>
          <w:lang w:val="en-US"/>
        </w:rPr>
        <w:t>a variety of</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reasons. Moreover, the strain of the virus is changing frequently in different geographical </w:t>
      </w:r>
      <w:r w:rsidR="0020661B">
        <w:rPr>
          <w:rFonts w:ascii="Times" w:hAnsi="Times"/>
          <w:color w:val="000000" w:themeColor="text1"/>
          <w:lang w:val="en-US"/>
        </w:rPr>
        <w:t>locations</w:t>
      </w:r>
      <w:r w:rsidR="0020661B" w:rsidRPr="002E48C9">
        <w:rPr>
          <w:rFonts w:ascii="Times" w:hAnsi="Times"/>
          <w:color w:val="000000" w:themeColor="text1"/>
          <w:lang w:val="en-US"/>
        </w:rPr>
        <w:t xml:space="preserve"> </w:t>
      </w:r>
      <w:r w:rsidR="004006E9" w:rsidRPr="002E48C9">
        <w:rPr>
          <w:rFonts w:ascii="Times" w:hAnsi="Times"/>
          <w:color w:val="000000" w:themeColor="text1"/>
          <w:lang w:val="en-US"/>
        </w:rPr>
        <w:t>with more power and variations</w:t>
      </w:r>
      <w:r w:rsidR="00F9081C" w:rsidRPr="002E48C9">
        <w:rPr>
          <w:rFonts w:ascii="Times" w:hAnsi="Times"/>
          <w:color w:val="000000" w:themeColor="text1"/>
          <w:lang w:val="en-US"/>
        </w:rPr>
        <w:t xml:space="preserve"> and a </w:t>
      </w:r>
      <w:r w:rsidR="004006E9" w:rsidRPr="002E48C9">
        <w:rPr>
          <w:rFonts w:ascii="Times" w:hAnsi="Times"/>
          <w:color w:val="000000" w:themeColor="text1"/>
          <w:lang w:val="en-US"/>
        </w:rPr>
        <w:t xml:space="preserve">few of the variants like </w:t>
      </w:r>
      <w:r w:rsidR="00F9081C" w:rsidRPr="002E48C9">
        <w:rPr>
          <w:rFonts w:ascii="Times" w:hAnsi="Times"/>
          <w:color w:val="000000" w:themeColor="text1"/>
          <w:lang w:val="en-US"/>
        </w:rPr>
        <w:t xml:space="preserve">the </w:t>
      </w:r>
      <w:r w:rsidR="004006E9" w:rsidRPr="002E48C9">
        <w:rPr>
          <w:rFonts w:ascii="Times" w:hAnsi="Times"/>
          <w:color w:val="000000" w:themeColor="text1"/>
          <w:lang w:val="en-US"/>
        </w:rPr>
        <w:t xml:space="preserve">British variant, </w:t>
      </w:r>
      <w:r w:rsidR="00F9081C" w:rsidRPr="002E48C9">
        <w:rPr>
          <w:rFonts w:ascii="Times" w:hAnsi="Times"/>
          <w:color w:val="000000" w:themeColor="text1"/>
          <w:lang w:val="en-US"/>
        </w:rPr>
        <w:t xml:space="preserve">the </w:t>
      </w:r>
      <w:r w:rsidR="0020661B">
        <w:rPr>
          <w:rFonts w:ascii="Times" w:hAnsi="Times"/>
          <w:color w:val="000000" w:themeColor="text1"/>
          <w:lang w:val="en-US"/>
        </w:rPr>
        <w:t>Delta</w:t>
      </w:r>
      <w:r w:rsidR="004006E9" w:rsidRPr="002E48C9">
        <w:rPr>
          <w:rFonts w:ascii="Times" w:hAnsi="Times"/>
          <w:color w:val="000000" w:themeColor="text1"/>
          <w:lang w:val="en-US"/>
        </w:rPr>
        <w:t xml:space="preserve"> variant</w:t>
      </w:r>
      <w:r w:rsidR="0020661B">
        <w:rPr>
          <w:rFonts w:ascii="Times" w:hAnsi="Times"/>
          <w:color w:val="000000" w:themeColor="text1"/>
          <w:lang w:val="en-US"/>
        </w:rPr>
        <w:t xml:space="preserve">, </w:t>
      </w:r>
      <w:r w:rsidR="00F9081C" w:rsidRPr="002E48C9">
        <w:rPr>
          <w:rFonts w:ascii="Times" w:hAnsi="Times"/>
          <w:color w:val="000000" w:themeColor="text1"/>
          <w:lang w:val="en-US"/>
        </w:rPr>
        <w:t>the</w:t>
      </w:r>
      <w:r w:rsidR="004006E9" w:rsidRPr="002E48C9">
        <w:rPr>
          <w:rFonts w:ascii="Times" w:hAnsi="Times"/>
          <w:color w:val="000000" w:themeColor="text1"/>
          <w:lang w:val="en-US"/>
        </w:rPr>
        <w:t xml:space="preserve"> Indian variant</w:t>
      </w:r>
      <w:r w:rsidR="00A54FA5">
        <w:rPr>
          <w:rFonts w:ascii="Times" w:hAnsi="Times"/>
          <w:color w:val="000000" w:themeColor="text1"/>
          <w:lang w:val="en-US"/>
        </w:rPr>
        <w:t xml:space="preserve"> and </w:t>
      </w:r>
      <w:r w:rsidR="0020661B">
        <w:rPr>
          <w:rFonts w:ascii="Times" w:hAnsi="Times"/>
          <w:color w:val="000000" w:themeColor="text1"/>
          <w:lang w:val="en-US"/>
        </w:rPr>
        <w:t xml:space="preserve">most </w:t>
      </w:r>
      <w:r w:rsidR="0020661B">
        <w:rPr>
          <w:rFonts w:ascii="Times" w:hAnsi="Times"/>
          <w:color w:val="000000" w:themeColor="text1"/>
          <w:lang w:val="en-US"/>
        </w:rPr>
        <w:lastRenderedPageBreak/>
        <w:t xml:space="preserve">recently the </w:t>
      </w:r>
      <w:r w:rsidR="00A54FA5">
        <w:rPr>
          <w:rFonts w:ascii="Times" w:hAnsi="Times"/>
          <w:color w:val="000000" w:themeColor="text1"/>
          <w:lang w:val="en-US"/>
        </w:rPr>
        <w:t>Omicron</w:t>
      </w:r>
      <w:r w:rsidR="004006E9" w:rsidRPr="002E48C9">
        <w:rPr>
          <w:rFonts w:ascii="Times" w:hAnsi="Times"/>
          <w:color w:val="000000" w:themeColor="text1"/>
          <w:lang w:val="en-US"/>
        </w:rPr>
        <w:t xml:space="preserve"> became the prime </w:t>
      </w:r>
      <w:r w:rsidR="00F9081C" w:rsidRPr="002E48C9">
        <w:rPr>
          <w:rFonts w:ascii="Times" w:hAnsi="Times"/>
          <w:color w:val="000000" w:themeColor="text1"/>
          <w:lang w:val="en-US"/>
        </w:rPr>
        <w:t>concern</w:t>
      </w:r>
      <w:r w:rsidR="004006E9" w:rsidRPr="002E48C9">
        <w:rPr>
          <w:rFonts w:ascii="Times" w:hAnsi="Times"/>
          <w:color w:val="000000" w:themeColor="text1"/>
          <w:lang w:val="en-US"/>
        </w:rPr>
        <w:t xml:space="preserve"> for the world communit</w:t>
      </w:r>
      <w:r w:rsidR="00F9081C" w:rsidRPr="002E48C9">
        <w:rPr>
          <w:rFonts w:ascii="Times" w:hAnsi="Times"/>
          <w:color w:val="000000" w:themeColor="text1"/>
          <w:lang w:val="en-US"/>
        </w:rPr>
        <w:t>y</w:t>
      </w:r>
      <w:r w:rsidR="004006E9" w:rsidRPr="002E48C9">
        <w:rPr>
          <w:rFonts w:ascii="Times" w:hAnsi="Times"/>
          <w:color w:val="000000" w:themeColor="text1"/>
          <w:lang w:val="en-US"/>
        </w:rPr>
        <w:t xml:space="preserve">. Though </w:t>
      </w:r>
      <w:r w:rsidR="00F9081C" w:rsidRPr="002E48C9">
        <w:rPr>
          <w:rFonts w:ascii="Times" w:hAnsi="Times"/>
          <w:color w:val="000000" w:themeColor="text1"/>
          <w:lang w:val="en-US"/>
        </w:rPr>
        <w:t>a great deal of research</w:t>
      </w:r>
      <w:r w:rsidR="004006E9" w:rsidRPr="002E48C9">
        <w:rPr>
          <w:rFonts w:ascii="Times" w:hAnsi="Times"/>
          <w:color w:val="000000" w:themeColor="text1"/>
          <w:lang w:val="en-US"/>
        </w:rPr>
        <w:t xml:space="preserve"> </w:t>
      </w:r>
      <w:r w:rsidR="0077259D" w:rsidRPr="002E48C9">
        <w:rPr>
          <w:rFonts w:ascii="Times" w:hAnsi="Times"/>
          <w:color w:val="000000" w:themeColor="text1"/>
          <w:lang w:val="en-US"/>
        </w:rPr>
        <w:t>is</w:t>
      </w:r>
      <w:r w:rsidR="004006E9" w:rsidRPr="002E48C9">
        <w:rPr>
          <w:rFonts w:ascii="Times" w:hAnsi="Times"/>
          <w:color w:val="000000" w:themeColor="text1"/>
          <w:lang w:val="en-US"/>
        </w:rPr>
        <w:t xml:space="preserve"> being </w:t>
      </w:r>
      <w:r w:rsidR="00F9081C" w:rsidRPr="002E48C9">
        <w:rPr>
          <w:rFonts w:ascii="Times" w:hAnsi="Times"/>
          <w:color w:val="000000" w:themeColor="text1"/>
          <w:lang w:val="en-US"/>
        </w:rPr>
        <w:t>conducted</w:t>
      </w:r>
      <w:r w:rsidR="0077259D" w:rsidRPr="002E48C9">
        <w:rPr>
          <w:rFonts w:ascii="Times" w:hAnsi="Times"/>
          <w:color w:val="000000" w:themeColor="text1"/>
          <w:lang w:val="en-US"/>
        </w:rPr>
        <w:t xml:space="preserve"> and </w:t>
      </w:r>
      <w:r w:rsidR="00222DA8">
        <w:rPr>
          <w:rFonts w:ascii="Times" w:hAnsi="Times"/>
          <w:color w:val="000000" w:themeColor="text1"/>
          <w:lang w:val="en-US"/>
        </w:rPr>
        <w:t>wide</w:t>
      </w:r>
      <w:r w:rsidR="007E7E99">
        <w:rPr>
          <w:rFonts w:ascii="Times" w:hAnsi="Times"/>
          <w:color w:val="000000" w:themeColor="text1"/>
          <w:lang w:val="en-US"/>
        </w:rPr>
        <w:t xml:space="preserve"> range of</w:t>
      </w:r>
      <w:r w:rsidR="0077259D" w:rsidRPr="002E48C9">
        <w:rPr>
          <w:rFonts w:ascii="Times" w:hAnsi="Times"/>
          <w:color w:val="000000" w:themeColor="text1"/>
          <w:lang w:val="en-US"/>
        </w:rPr>
        <w:t xml:space="preserve"> immunization </w:t>
      </w:r>
      <w:r w:rsidR="00222DA8">
        <w:rPr>
          <w:rFonts w:ascii="Times" w:hAnsi="Times"/>
          <w:color w:val="000000" w:themeColor="text1"/>
          <w:lang w:val="en-US"/>
        </w:rPr>
        <w:t>process</w:t>
      </w:r>
      <w:r w:rsidR="00360373">
        <w:rPr>
          <w:rFonts w:ascii="Times" w:hAnsi="Times"/>
          <w:color w:val="000000" w:themeColor="text1"/>
          <w:lang w:val="en-US"/>
        </w:rPr>
        <w:t>es</w:t>
      </w:r>
      <w:r w:rsidR="00222DA8">
        <w:rPr>
          <w:rFonts w:ascii="Times" w:hAnsi="Times"/>
          <w:color w:val="000000" w:themeColor="text1"/>
          <w:lang w:val="en-US"/>
        </w:rPr>
        <w:t xml:space="preserve"> </w:t>
      </w:r>
      <w:r w:rsidR="00360373">
        <w:rPr>
          <w:rFonts w:ascii="Times" w:hAnsi="Times"/>
          <w:color w:val="000000" w:themeColor="text1"/>
          <w:lang w:val="en-US"/>
        </w:rPr>
        <w:t xml:space="preserve">have impacted the severity of the </w:t>
      </w:r>
      <w:r w:rsidR="003A11E1">
        <w:rPr>
          <w:rFonts w:ascii="Times" w:hAnsi="Times"/>
          <w:color w:val="000000" w:themeColor="text1"/>
          <w:lang w:val="en-US"/>
        </w:rPr>
        <w:t xml:space="preserve">pandemic, </w:t>
      </w:r>
      <w:r w:rsidR="003A11E1" w:rsidRPr="002E48C9">
        <w:rPr>
          <w:rFonts w:ascii="Times" w:hAnsi="Times"/>
          <w:color w:val="000000" w:themeColor="text1"/>
          <w:lang w:val="en-US"/>
        </w:rPr>
        <w:t>still</w:t>
      </w:r>
      <w:r w:rsidR="00360373">
        <w:rPr>
          <w:rFonts w:ascii="Times" w:hAnsi="Times"/>
          <w:color w:val="000000" w:themeColor="text1"/>
          <w:lang w:val="en-US"/>
        </w:rPr>
        <w:t xml:space="preserve"> at the time of writing this thesis, </w:t>
      </w:r>
      <w:r w:rsidR="004006E9" w:rsidRPr="002E48C9">
        <w:rPr>
          <w:rFonts w:ascii="Times" w:hAnsi="Times"/>
          <w:color w:val="000000" w:themeColor="text1"/>
          <w:lang w:val="en-US"/>
        </w:rPr>
        <w:t xml:space="preserve">nobody knows when the </w:t>
      </w:r>
      <w:r w:rsidR="00F9081C" w:rsidRPr="002E48C9">
        <w:rPr>
          <w:rFonts w:ascii="Times" w:hAnsi="Times"/>
          <w:color w:val="000000" w:themeColor="text1"/>
          <w:lang w:val="en-US"/>
        </w:rPr>
        <w:t>world</w:t>
      </w:r>
      <w:r w:rsidR="004006E9" w:rsidRPr="002E48C9">
        <w:rPr>
          <w:rFonts w:ascii="Times" w:hAnsi="Times"/>
          <w:color w:val="000000" w:themeColor="text1"/>
          <w:lang w:val="en-US"/>
        </w:rPr>
        <w:t xml:space="preserve"> will </w:t>
      </w:r>
      <w:r w:rsidR="00360373">
        <w:rPr>
          <w:rFonts w:ascii="Times" w:hAnsi="Times"/>
          <w:color w:val="000000" w:themeColor="text1"/>
          <w:lang w:val="en-US"/>
        </w:rPr>
        <w:t>be</w:t>
      </w:r>
      <w:r w:rsidR="00360373"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rid of this </w:t>
      </w:r>
      <w:r w:rsidR="00360373">
        <w:rPr>
          <w:rFonts w:ascii="Times" w:hAnsi="Times"/>
          <w:color w:val="000000" w:themeColor="text1"/>
          <w:lang w:val="en-US"/>
        </w:rPr>
        <w:t>severe</w:t>
      </w:r>
      <w:r w:rsidR="00360373" w:rsidRPr="002E48C9">
        <w:rPr>
          <w:rFonts w:ascii="Times" w:hAnsi="Times"/>
          <w:color w:val="000000" w:themeColor="text1"/>
          <w:lang w:val="en-US"/>
        </w:rPr>
        <w:t xml:space="preserve"> </w:t>
      </w:r>
      <w:r w:rsidR="004006E9" w:rsidRPr="002E48C9">
        <w:rPr>
          <w:rFonts w:ascii="Times" w:hAnsi="Times"/>
          <w:color w:val="000000" w:themeColor="text1"/>
          <w:lang w:val="en-US"/>
        </w:rPr>
        <w:t xml:space="preserve">pandemic and </w:t>
      </w:r>
      <w:r w:rsidR="00F9081C" w:rsidRPr="002E48C9">
        <w:rPr>
          <w:rFonts w:ascii="Times" w:hAnsi="Times"/>
          <w:color w:val="000000" w:themeColor="text1"/>
          <w:lang w:val="en-US"/>
        </w:rPr>
        <w:t>return</w:t>
      </w:r>
      <w:r w:rsidR="004006E9" w:rsidRPr="002E48C9">
        <w:rPr>
          <w:rFonts w:ascii="Times" w:hAnsi="Times"/>
          <w:color w:val="000000" w:themeColor="text1"/>
          <w:lang w:val="en-US"/>
        </w:rPr>
        <w:t xml:space="preserve"> </w:t>
      </w:r>
      <w:r w:rsidR="00F9081C" w:rsidRPr="002E48C9">
        <w:rPr>
          <w:rFonts w:ascii="Times" w:hAnsi="Times"/>
          <w:color w:val="000000" w:themeColor="text1"/>
          <w:lang w:val="en-US"/>
        </w:rPr>
        <w:t>to</w:t>
      </w:r>
      <w:r w:rsidR="004006E9" w:rsidRPr="002E48C9">
        <w:rPr>
          <w:rFonts w:ascii="Times" w:hAnsi="Times"/>
          <w:color w:val="000000" w:themeColor="text1"/>
          <w:lang w:val="en-US"/>
        </w:rPr>
        <w:t xml:space="preserve"> normal life again. </w:t>
      </w:r>
    </w:p>
    <w:p w14:paraId="161D6B5D" w14:textId="77777777" w:rsidR="009D7395" w:rsidRPr="002E48C9" w:rsidRDefault="009D7395" w:rsidP="00B76F3D">
      <w:pPr>
        <w:spacing w:line="360" w:lineRule="auto"/>
        <w:jc w:val="both"/>
        <w:rPr>
          <w:rFonts w:ascii="Times" w:hAnsi="Times"/>
          <w:color w:val="000000" w:themeColor="text1"/>
          <w:lang w:val="en-US"/>
        </w:rPr>
      </w:pPr>
    </w:p>
    <w:p w14:paraId="0FCE3FEC" w14:textId="331130C9" w:rsidR="004006E9" w:rsidRPr="002E48C9" w:rsidRDefault="00360373" w:rsidP="00B76F3D">
      <w:pPr>
        <w:spacing w:line="360" w:lineRule="auto"/>
        <w:jc w:val="both"/>
        <w:rPr>
          <w:rFonts w:ascii="Times" w:hAnsi="Times"/>
          <w:color w:val="000000" w:themeColor="text1"/>
          <w:shd w:val="clear" w:color="auto" w:fill="FFFFFF"/>
          <w:lang w:val="en-US"/>
        </w:rPr>
      </w:pPr>
      <w:r>
        <w:rPr>
          <w:rFonts w:ascii="Times" w:hAnsi="Times"/>
          <w:color w:val="000000" w:themeColor="text1"/>
          <w:shd w:val="clear" w:color="auto" w:fill="FFFFFF"/>
          <w:lang w:val="en-US"/>
        </w:rPr>
        <w:t>Recently</w:t>
      </w:r>
      <w:r w:rsidR="004006E9" w:rsidRPr="002E48C9">
        <w:rPr>
          <w:rFonts w:ascii="Times" w:hAnsi="Times"/>
          <w:color w:val="000000" w:themeColor="text1"/>
          <w:shd w:val="clear" w:color="auto" w:fill="FFFFFF"/>
        </w:rPr>
        <w:t xml:space="preserve">, </w:t>
      </w:r>
      <w:r w:rsidR="004006E9" w:rsidRPr="002E48C9">
        <w:rPr>
          <w:rFonts w:ascii="Times" w:hAnsi="Times"/>
          <w:color w:val="000000" w:themeColor="text1"/>
          <w:shd w:val="clear" w:color="auto" w:fill="FFFFFF"/>
          <w:lang w:val="en-US"/>
        </w:rPr>
        <w:t>many</w:t>
      </w:r>
      <w:r w:rsidR="004006E9" w:rsidRPr="002E48C9">
        <w:rPr>
          <w:rFonts w:ascii="Times" w:hAnsi="Times"/>
          <w:color w:val="000000" w:themeColor="text1"/>
          <w:shd w:val="clear" w:color="auto" w:fill="FFFFFF"/>
        </w:rPr>
        <w:t xml:space="preserve"> studies have been conducted to </w:t>
      </w:r>
      <w:r w:rsidR="004006E9" w:rsidRPr="002E48C9">
        <w:rPr>
          <w:rFonts w:ascii="Times" w:hAnsi="Times"/>
          <w:color w:val="000000" w:themeColor="text1"/>
          <w:shd w:val="clear" w:color="auto" w:fill="FFFFFF"/>
          <w:lang w:val="en-US"/>
        </w:rPr>
        <w:t>forecast</w:t>
      </w:r>
      <w:r w:rsidR="004006E9" w:rsidRPr="002E48C9">
        <w:rPr>
          <w:rFonts w:ascii="Times" w:hAnsi="Times"/>
          <w:color w:val="000000" w:themeColor="text1"/>
          <w:shd w:val="clear" w:color="auto" w:fill="FFFFFF"/>
        </w:rPr>
        <w:t xml:space="preserve"> the </w:t>
      </w:r>
      <w:r w:rsidR="004006E9" w:rsidRPr="002E48C9">
        <w:rPr>
          <w:rFonts w:ascii="Times" w:hAnsi="Times"/>
          <w:color w:val="000000" w:themeColor="text1"/>
          <w:shd w:val="clear" w:color="auto" w:fill="FFFFFF"/>
          <w:lang w:val="en-US"/>
        </w:rPr>
        <w:t>trend of</w:t>
      </w:r>
      <w:r w:rsidR="00F9081C" w:rsidRPr="002E48C9">
        <w:rPr>
          <w:rFonts w:ascii="Times" w:hAnsi="Times"/>
          <w:color w:val="000000" w:themeColor="text1"/>
          <w:shd w:val="clear" w:color="auto" w:fill="FFFFFF"/>
          <w:lang w:val="en-US"/>
        </w:rPr>
        <w:t xml:space="preserve"> the</w:t>
      </w:r>
      <w:r w:rsidR="004006E9" w:rsidRPr="002E48C9">
        <w:rPr>
          <w:rFonts w:ascii="Times" w:hAnsi="Times"/>
          <w:color w:val="000000" w:themeColor="text1"/>
          <w:shd w:val="clear" w:color="auto" w:fill="FFFFFF"/>
          <w:lang w:val="en-US"/>
        </w:rPr>
        <w:t xml:space="preserve"> </w:t>
      </w:r>
      <w:r w:rsidR="004006E9" w:rsidRPr="002E48C9">
        <w:rPr>
          <w:rFonts w:ascii="Times" w:hAnsi="Times"/>
          <w:color w:val="000000" w:themeColor="text1"/>
          <w:shd w:val="clear" w:color="auto" w:fill="FFFFFF"/>
        </w:rPr>
        <w:t>spread of the COVID-19 pandemic using various statistical models</w:t>
      </w:r>
      <w:r w:rsidR="004006E9" w:rsidRPr="002E48C9">
        <w:rPr>
          <w:rFonts w:ascii="Times" w:hAnsi="Times"/>
          <w:color w:val="000000" w:themeColor="text1"/>
          <w:shd w:val="clear" w:color="auto" w:fill="FFFFFF"/>
          <w:lang w:val="en-US"/>
        </w:rPr>
        <w:t xml:space="preserve"> as well as machine learning models</w:t>
      </w:r>
      <w:r w:rsidR="004006E9" w:rsidRPr="002E48C9">
        <w:rPr>
          <w:rFonts w:ascii="Times" w:hAnsi="Times"/>
          <w:color w:val="000000" w:themeColor="text1"/>
          <w:shd w:val="clear" w:color="auto" w:fill="FFFFFF"/>
        </w:rPr>
        <w:t>. The autoregressive integrated moving average (ARIMA)</w:t>
      </w:r>
      <w:r w:rsidR="004006E9" w:rsidRPr="002E48C9">
        <w:rPr>
          <w:rFonts w:ascii="Times" w:hAnsi="Times"/>
          <w:color w:val="000000" w:themeColor="text1"/>
          <w:lang w:val="en-US"/>
        </w:rPr>
        <w:t xml:space="preserve"> </w:t>
      </w:r>
      <w:r w:rsidR="004006E9" w:rsidRPr="002E48C9">
        <w:rPr>
          <w:rFonts w:ascii="Times" w:hAnsi="Times"/>
          <w:color w:val="000000" w:themeColor="text1"/>
          <w:shd w:val="clear" w:color="auto" w:fill="FFFFFF"/>
        </w:rPr>
        <w:t xml:space="preserve">model has been </w:t>
      </w:r>
      <w:r w:rsidR="004006E9" w:rsidRPr="002E48C9">
        <w:rPr>
          <w:rFonts w:ascii="Times" w:hAnsi="Times"/>
          <w:color w:val="000000" w:themeColor="text1"/>
          <w:shd w:val="clear" w:color="auto" w:fill="FFFFFF"/>
          <w:lang w:val="en-US"/>
        </w:rPr>
        <w:t>widely</w:t>
      </w:r>
      <w:r w:rsidR="004006E9" w:rsidRPr="002E48C9">
        <w:rPr>
          <w:rFonts w:ascii="Times" w:hAnsi="Times"/>
          <w:color w:val="000000" w:themeColor="text1"/>
          <w:shd w:val="clear" w:color="auto" w:fill="FFFFFF"/>
        </w:rPr>
        <w:t xml:space="preserve"> used in </w:t>
      </w:r>
      <w:r w:rsidR="004006E9" w:rsidRPr="002E48C9">
        <w:rPr>
          <w:rFonts w:ascii="Times" w:hAnsi="Times"/>
          <w:color w:val="000000" w:themeColor="text1"/>
          <w:shd w:val="clear" w:color="auto" w:fill="FFFFFF"/>
          <w:lang w:val="en-US"/>
        </w:rPr>
        <w:t>previous studies</w:t>
      </w:r>
      <w:r w:rsidR="004006E9" w:rsidRPr="002E48C9">
        <w:rPr>
          <w:rFonts w:ascii="Times" w:hAnsi="Times"/>
          <w:color w:val="000000" w:themeColor="text1"/>
          <w:shd w:val="clear" w:color="auto" w:fill="FFFFFF"/>
        </w:rPr>
        <w:t xml:space="preserve"> to analyze and predict the spread of the dise</w:t>
      </w:r>
      <w:r w:rsidR="004006E9" w:rsidRPr="003A11E1">
        <w:rPr>
          <w:rFonts w:ascii="Times" w:eastAsiaTheme="minorHAnsi" w:hAnsi="Times" w:cs="AppleSystemUIFont"/>
          <w:lang w:val="en-GB" w:eastAsia="en-US"/>
        </w:rPr>
        <w:t>ase</w:t>
      </w:r>
      <w:r w:rsidR="007E7E99" w:rsidRPr="003A11E1">
        <w:rPr>
          <w:rFonts w:ascii="Times" w:eastAsiaTheme="minorHAnsi" w:hAnsi="Times" w:cs="AppleSystemUIFont"/>
          <w:lang w:val="en-GB" w:eastAsia="en-US"/>
        </w:rPr>
        <w:t xml:space="preserve">s such </w:t>
      </w:r>
      <w:r w:rsidR="007E7E99" w:rsidRPr="007E7E99">
        <w:rPr>
          <w:rFonts w:ascii="Times" w:eastAsiaTheme="minorHAnsi" w:hAnsi="Times" w:cs="AppleSystemUIFont"/>
          <w:lang w:val="en-GB" w:eastAsia="en-US"/>
        </w:rPr>
        <w:t>influenza [1], Cholera</w:t>
      </w:r>
      <w:r w:rsidR="007E7E99">
        <w:rPr>
          <w:rFonts w:ascii="Times" w:eastAsiaTheme="minorHAnsi" w:hAnsi="Times" w:cs="AppleSystemUIFont"/>
          <w:lang w:val="en-GB" w:eastAsia="en-US"/>
        </w:rPr>
        <w:t xml:space="preserve"> </w:t>
      </w:r>
      <w:r w:rsidR="007E7E99" w:rsidRPr="007E7E99">
        <w:rPr>
          <w:rFonts w:ascii="Times" w:eastAsiaTheme="minorHAnsi" w:hAnsi="Times" w:cs="AppleSystemUIFont"/>
          <w:lang w:val="en-GB" w:eastAsia="en-US"/>
        </w:rPr>
        <w:t>[5],</w:t>
      </w:r>
      <w:r w:rsidR="007E7E99" w:rsidRPr="003A11E1">
        <w:rPr>
          <w:rFonts w:ascii="Times" w:eastAsiaTheme="minorHAnsi" w:hAnsi="Times" w:cs="AppleSystemUIFont"/>
          <w:lang w:val="en-GB" w:eastAsia="en-US"/>
        </w:rPr>
        <w:t xml:space="preserve"> </w:t>
      </w:r>
      <w:r w:rsidR="004006E9" w:rsidRPr="003A11E1">
        <w:rPr>
          <w:rFonts w:ascii="Times" w:eastAsiaTheme="minorHAnsi" w:hAnsi="Times" w:cs="AppleSystemUIFont"/>
          <w:lang w:val="en-GB" w:eastAsia="en-US"/>
        </w:rPr>
        <w:t>along with many other popular machine learning algorithms</w:t>
      </w:r>
      <w:r w:rsidR="007E7E99" w:rsidRPr="003A11E1">
        <w:rPr>
          <w:rFonts w:ascii="Times" w:eastAsiaTheme="minorHAnsi" w:hAnsi="Times" w:cs="AppleSystemUIFont"/>
          <w:lang w:val="en-GB" w:eastAsia="en-US"/>
        </w:rPr>
        <w:t xml:space="preserve"> [2, 3, 9]. </w:t>
      </w:r>
      <w:r w:rsidR="004006E9" w:rsidRPr="003A11E1">
        <w:rPr>
          <w:rFonts w:ascii="Times" w:eastAsiaTheme="minorHAnsi" w:hAnsi="Times" w:cs="AppleSystemUIFont"/>
          <w:lang w:val="en-GB" w:eastAsia="en-US"/>
        </w:rPr>
        <w:t xml:space="preserve"> </w:t>
      </w:r>
      <w:r>
        <w:rPr>
          <w:rFonts w:ascii="Times" w:eastAsiaTheme="minorHAnsi" w:hAnsi="Times" w:cs="AppleSystemUIFont"/>
          <w:lang w:val="en-GB" w:eastAsia="en-US"/>
        </w:rPr>
        <w:t xml:space="preserve"> </w:t>
      </w:r>
      <w:r w:rsidR="00F9081C" w:rsidRPr="002E48C9">
        <w:rPr>
          <w:rFonts w:ascii="Times" w:hAnsi="Times"/>
          <w:color w:val="000000" w:themeColor="text1"/>
          <w:shd w:val="clear" w:color="auto" w:fill="FFFFFF"/>
          <w:lang w:val="en-US"/>
        </w:rPr>
        <w:t>T</w:t>
      </w:r>
      <w:r w:rsidR="004006E9" w:rsidRPr="002E48C9">
        <w:rPr>
          <w:rFonts w:ascii="Times" w:hAnsi="Times"/>
          <w:color w:val="000000" w:themeColor="text1"/>
          <w:shd w:val="clear" w:color="auto" w:fill="FFFFFF"/>
          <w:lang w:val="en-US"/>
        </w:rPr>
        <w:t xml:space="preserve">he pandemic started very abruptly and so during the first year, it was </w:t>
      </w:r>
      <w:r w:rsidR="00F9081C" w:rsidRPr="002E48C9">
        <w:rPr>
          <w:rFonts w:ascii="Times" w:hAnsi="Times"/>
          <w:color w:val="000000" w:themeColor="text1"/>
          <w:shd w:val="clear" w:color="auto" w:fill="FFFFFF"/>
          <w:lang w:val="en-US"/>
        </w:rPr>
        <w:t>difficult</w:t>
      </w:r>
      <w:r w:rsidR="004006E9" w:rsidRPr="002E48C9">
        <w:rPr>
          <w:rFonts w:ascii="Times" w:hAnsi="Times"/>
          <w:color w:val="000000" w:themeColor="text1"/>
          <w:shd w:val="clear" w:color="auto" w:fill="FFFFFF"/>
          <w:lang w:val="en-US"/>
        </w:rPr>
        <w:t xml:space="preserve"> to develop efficient system</w:t>
      </w:r>
      <w:r>
        <w:rPr>
          <w:rFonts w:ascii="Times" w:hAnsi="Times"/>
          <w:color w:val="000000" w:themeColor="text1"/>
          <w:shd w:val="clear" w:color="auto" w:fill="FFFFFF"/>
          <w:lang w:val="en-US"/>
        </w:rPr>
        <w:t>s</w:t>
      </w:r>
      <w:r w:rsidR="004006E9" w:rsidRPr="002E48C9">
        <w:rPr>
          <w:rFonts w:ascii="Times" w:hAnsi="Times"/>
          <w:color w:val="000000" w:themeColor="text1"/>
          <w:shd w:val="clear" w:color="auto" w:fill="FFFFFF"/>
          <w:lang w:val="en-US"/>
        </w:rPr>
        <w:t xml:space="preserve"> to forecast </w:t>
      </w:r>
      <w:r>
        <w:rPr>
          <w:rFonts w:ascii="Times" w:hAnsi="Times"/>
          <w:color w:val="000000" w:themeColor="text1"/>
          <w:shd w:val="clear" w:color="auto" w:fill="FFFFFF"/>
          <w:lang w:val="en-US"/>
        </w:rPr>
        <w:t>trends</w:t>
      </w:r>
      <w:r w:rsidRPr="002E48C9">
        <w:rPr>
          <w:rFonts w:ascii="Times" w:hAnsi="Times"/>
          <w:color w:val="000000" w:themeColor="text1"/>
          <w:shd w:val="clear" w:color="auto" w:fill="FFFFFF"/>
          <w:lang w:val="en-US"/>
        </w:rPr>
        <w:t xml:space="preserve"> </w:t>
      </w:r>
      <w:r w:rsidR="00BD3BDE">
        <w:rPr>
          <w:rFonts w:ascii="Times" w:hAnsi="Times"/>
          <w:color w:val="000000" w:themeColor="text1"/>
          <w:shd w:val="clear" w:color="auto" w:fill="FFFFFF"/>
          <w:lang w:val="en-US"/>
        </w:rPr>
        <w:t>due to the lack of required data</w:t>
      </w:r>
      <w:r w:rsidR="004006E9" w:rsidRPr="002E48C9">
        <w:rPr>
          <w:rFonts w:ascii="Times" w:hAnsi="Times"/>
          <w:color w:val="000000" w:themeColor="text1"/>
          <w:shd w:val="clear" w:color="auto" w:fill="FFFFFF"/>
          <w:lang w:val="en-US"/>
        </w:rPr>
        <w:t xml:space="preserve">. But after more than one year, we have data to explore, analyze and forecast with the help of modern machine learning algorithms. </w:t>
      </w:r>
      <w:r w:rsidR="004006E9" w:rsidRPr="002E48C9">
        <w:rPr>
          <w:rFonts w:ascii="Times" w:hAnsi="Times"/>
          <w:color w:val="000000" w:themeColor="text1"/>
          <w:shd w:val="clear" w:color="auto" w:fill="FFFFFF"/>
        </w:rPr>
        <w:t xml:space="preserve">The ability to identify the </w:t>
      </w:r>
      <w:r w:rsidR="004006E9" w:rsidRPr="002E48C9">
        <w:rPr>
          <w:rFonts w:ascii="Times" w:hAnsi="Times"/>
          <w:color w:val="000000" w:themeColor="text1"/>
          <w:shd w:val="clear" w:color="auto" w:fill="FFFFFF"/>
          <w:lang w:val="en-US"/>
        </w:rPr>
        <w:t>expansion</w:t>
      </w:r>
      <w:r w:rsidR="004006E9" w:rsidRPr="002E48C9">
        <w:rPr>
          <w:rFonts w:ascii="Times" w:hAnsi="Times"/>
          <w:color w:val="000000" w:themeColor="text1"/>
          <w:shd w:val="clear" w:color="auto" w:fill="FFFFFF"/>
        </w:rPr>
        <w:t xml:space="preserve"> rate at which the </w:t>
      </w:r>
      <w:r w:rsidR="004006E9" w:rsidRPr="002E48C9">
        <w:rPr>
          <w:rFonts w:ascii="Times" w:hAnsi="Times"/>
          <w:color w:val="000000" w:themeColor="text1"/>
          <w:shd w:val="clear" w:color="auto" w:fill="FFFFFF"/>
          <w:lang w:val="en-US"/>
        </w:rPr>
        <w:t>disease</w:t>
      </w:r>
      <w:r w:rsidR="004006E9" w:rsidRPr="002E48C9">
        <w:rPr>
          <w:rFonts w:ascii="Times" w:hAnsi="Times"/>
          <w:color w:val="000000" w:themeColor="text1"/>
          <w:shd w:val="clear" w:color="auto" w:fill="FFFFFF"/>
        </w:rPr>
        <w:t xml:space="preserve"> is spreading is very important to </w:t>
      </w:r>
      <w:r w:rsidR="004006E9" w:rsidRPr="002E48C9">
        <w:rPr>
          <w:rFonts w:ascii="Times" w:hAnsi="Times"/>
          <w:color w:val="000000" w:themeColor="text1"/>
          <w:shd w:val="clear" w:color="auto" w:fill="FFFFFF"/>
          <w:lang w:val="en-US"/>
        </w:rPr>
        <w:t>confront</w:t>
      </w:r>
      <w:r w:rsidR="004006E9" w:rsidRPr="002E48C9">
        <w:rPr>
          <w:rFonts w:ascii="Times" w:hAnsi="Times"/>
          <w:color w:val="000000" w:themeColor="text1"/>
          <w:shd w:val="clear" w:color="auto" w:fill="FFFFFF"/>
        </w:rPr>
        <w:t xml:space="preserve"> it and help governments’ regarding </w:t>
      </w:r>
      <w:r w:rsidR="004006E9" w:rsidRPr="002E48C9">
        <w:rPr>
          <w:rFonts w:ascii="Times" w:hAnsi="Times"/>
          <w:color w:val="000000" w:themeColor="text1"/>
          <w:shd w:val="clear" w:color="auto" w:fill="FFFFFF"/>
          <w:lang w:val="en-US"/>
        </w:rPr>
        <w:t xml:space="preserve">contingent </w:t>
      </w:r>
      <w:r w:rsidR="00A815AB" w:rsidRPr="002E48C9">
        <w:rPr>
          <w:rFonts w:ascii="Times" w:hAnsi="Times"/>
          <w:color w:val="000000" w:themeColor="text1"/>
          <w:shd w:val="clear" w:color="auto" w:fill="FFFFFF"/>
        </w:rPr>
        <w:t>policymaking</w:t>
      </w:r>
      <w:r w:rsidR="004006E9" w:rsidRPr="002E48C9">
        <w:rPr>
          <w:rFonts w:ascii="Times" w:hAnsi="Times"/>
          <w:color w:val="000000" w:themeColor="text1"/>
          <w:shd w:val="clear" w:color="auto" w:fill="FFFFFF"/>
        </w:rPr>
        <w:t xml:space="preserve"> to properly address the consequences of the </w:t>
      </w:r>
      <w:r w:rsidR="004006E9" w:rsidRPr="002E48C9">
        <w:rPr>
          <w:rFonts w:ascii="Times" w:hAnsi="Times"/>
          <w:color w:val="000000" w:themeColor="text1"/>
          <w:shd w:val="clear" w:color="auto" w:fill="FFFFFF"/>
          <w:lang w:val="en-US"/>
        </w:rPr>
        <w:t xml:space="preserve">pandemic and </w:t>
      </w:r>
      <w:r w:rsidR="00F9081C" w:rsidRPr="002E48C9">
        <w:rPr>
          <w:rFonts w:ascii="Times" w:hAnsi="Times"/>
          <w:color w:val="000000" w:themeColor="text1"/>
          <w:shd w:val="clear" w:color="auto" w:fill="FFFFFF"/>
          <w:lang w:val="en-US"/>
        </w:rPr>
        <w:t xml:space="preserve">encourage </w:t>
      </w:r>
      <w:r w:rsidR="004006E9" w:rsidRPr="002E48C9">
        <w:rPr>
          <w:rFonts w:ascii="Times" w:hAnsi="Times"/>
          <w:color w:val="000000" w:themeColor="text1"/>
          <w:shd w:val="clear" w:color="auto" w:fill="FFFFFF"/>
          <w:lang w:val="en-US"/>
        </w:rPr>
        <w:t xml:space="preserve">people to </w:t>
      </w:r>
      <w:r w:rsidR="00BD3BDE">
        <w:rPr>
          <w:rFonts w:ascii="Times" w:hAnsi="Times"/>
          <w:color w:val="000000" w:themeColor="text1"/>
          <w:shd w:val="clear" w:color="auto" w:fill="FFFFFF"/>
          <w:lang w:val="en-US"/>
        </w:rPr>
        <w:t xml:space="preserve">be cautious and </w:t>
      </w:r>
      <w:r w:rsidR="004006E9" w:rsidRPr="002E48C9">
        <w:rPr>
          <w:rFonts w:ascii="Times" w:hAnsi="Times"/>
          <w:color w:val="000000" w:themeColor="text1"/>
          <w:shd w:val="clear" w:color="auto" w:fill="FFFFFF"/>
          <w:lang w:val="en-US"/>
        </w:rPr>
        <w:t xml:space="preserve">follow the rules and health guidelines to achieve the maximum benefit by saving valued lives. </w:t>
      </w:r>
      <w:r w:rsidR="0083587B">
        <w:rPr>
          <w:rFonts w:ascii="Times" w:hAnsi="Times"/>
          <w:color w:val="000000" w:themeColor="text1"/>
          <w:shd w:val="clear" w:color="auto" w:fill="FFFFFF"/>
          <w:lang w:val="en-US"/>
        </w:rPr>
        <w:t xml:space="preserve">That’s why </w:t>
      </w:r>
      <w:r>
        <w:rPr>
          <w:rFonts w:ascii="Times" w:hAnsi="Times"/>
          <w:color w:val="000000" w:themeColor="text1"/>
          <w:shd w:val="clear" w:color="auto" w:fill="FFFFFF"/>
        </w:rPr>
        <w:t>one of the objective’s</w:t>
      </w:r>
      <w:r w:rsidR="004006E9" w:rsidRPr="002E48C9">
        <w:rPr>
          <w:rFonts w:ascii="Times" w:hAnsi="Times"/>
          <w:color w:val="000000" w:themeColor="text1"/>
          <w:shd w:val="clear" w:color="auto" w:fill="FFFFFF"/>
        </w:rPr>
        <w:t xml:space="preserve"> behind the current research </w:t>
      </w:r>
      <w:r w:rsidR="00BD3BDE" w:rsidRPr="002E48C9">
        <w:rPr>
          <w:rFonts w:ascii="Times" w:hAnsi="Times"/>
          <w:color w:val="000000" w:themeColor="text1"/>
          <w:shd w:val="clear" w:color="auto" w:fill="FFFFFF"/>
        </w:rPr>
        <w:t>is</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develop new tools for uncertainty visualization. </w:t>
      </w:r>
      <w:r w:rsidR="00EF339D" w:rsidRPr="002E48C9">
        <w:rPr>
          <w:rFonts w:ascii="Times" w:hAnsi="Times"/>
          <w:color w:val="000000" w:themeColor="text1"/>
          <w:shd w:val="clear" w:color="auto" w:fill="FFFFFF"/>
          <w:lang w:val="en-US"/>
        </w:rPr>
        <w:t xml:space="preserve"> </w:t>
      </w:r>
      <w:r>
        <w:rPr>
          <w:rFonts w:ascii="Times" w:hAnsi="Times"/>
          <w:color w:val="000000" w:themeColor="text1"/>
          <w:shd w:val="clear" w:color="auto" w:fill="FFFFFF"/>
          <w:lang w:val="en-US"/>
        </w:rPr>
        <w:t>We use</w:t>
      </w:r>
      <w:r w:rsidR="00EF339D" w:rsidRPr="002E48C9">
        <w:rPr>
          <w:rFonts w:ascii="Times" w:hAnsi="Times"/>
          <w:color w:val="000000" w:themeColor="text1"/>
          <w:shd w:val="clear" w:color="auto" w:fill="FFFFFF"/>
          <w:lang w:val="en-US"/>
        </w:rPr>
        <w:t xml:space="preserve"> property driven predicted results</w:t>
      </w:r>
      <w:r w:rsidR="004006E9" w:rsidRPr="002E48C9">
        <w:rPr>
          <w:rFonts w:ascii="Times" w:hAnsi="Times"/>
          <w:color w:val="000000" w:themeColor="text1"/>
          <w:shd w:val="clear" w:color="auto" w:fill="FFFFFF"/>
        </w:rPr>
        <w:t xml:space="preserve"> of COVID-19</w:t>
      </w:r>
      <w:r w:rsidR="004006E9" w:rsidRPr="002E48C9">
        <w:rPr>
          <w:rFonts w:ascii="Times" w:hAnsi="Times"/>
          <w:color w:val="000000" w:themeColor="text1"/>
          <w:shd w:val="clear" w:color="auto" w:fill="FFFFFF"/>
          <w:lang w:val="en-US"/>
        </w:rPr>
        <w:t xml:space="preserve"> </w:t>
      </w:r>
      <w:r>
        <w:rPr>
          <w:rFonts w:ascii="Times" w:hAnsi="Times"/>
          <w:color w:val="000000" w:themeColor="text1"/>
          <w:shd w:val="clear" w:color="auto" w:fill="FFFFFF"/>
          <w:lang w:val="en-US"/>
        </w:rPr>
        <w:t xml:space="preserve">as a test case for exploring </w:t>
      </w:r>
      <w:r w:rsidR="004006E9" w:rsidRPr="002E48C9">
        <w:rPr>
          <w:rFonts w:ascii="Times" w:hAnsi="Times"/>
          <w:color w:val="000000" w:themeColor="text1"/>
          <w:shd w:val="clear" w:color="auto" w:fill="FFFFFF"/>
          <w:lang w:val="en-US"/>
        </w:rPr>
        <w:t>chromatic aberration</w:t>
      </w:r>
      <w:r>
        <w:rPr>
          <w:rFonts w:ascii="Times" w:hAnsi="Times"/>
          <w:color w:val="000000" w:themeColor="text1"/>
          <w:shd w:val="clear" w:color="auto" w:fill="FFFFFF"/>
          <w:lang w:val="en-US"/>
        </w:rPr>
        <w:t xml:space="preserve"> as a visual representation of uncertainty.  If we can develop more effective representations of </w:t>
      </w:r>
      <w:r w:rsidR="003A11E1">
        <w:rPr>
          <w:rFonts w:ascii="Times" w:hAnsi="Times"/>
          <w:color w:val="000000" w:themeColor="text1"/>
          <w:shd w:val="clear" w:color="auto" w:fill="FFFFFF"/>
          <w:lang w:val="en-US"/>
        </w:rPr>
        <w:t>uncertainty,</w:t>
      </w:r>
      <w:r>
        <w:rPr>
          <w:rFonts w:ascii="Times" w:hAnsi="Times"/>
          <w:color w:val="000000" w:themeColor="text1"/>
          <w:shd w:val="clear" w:color="auto" w:fill="FFFFFF"/>
          <w:lang w:val="en-US"/>
        </w:rPr>
        <w:t xml:space="preserve"> then it might</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help </w:t>
      </w:r>
      <w:r w:rsidR="004006E9" w:rsidRPr="002E48C9">
        <w:rPr>
          <w:rFonts w:ascii="Times" w:hAnsi="Times"/>
          <w:color w:val="000000" w:themeColor="text1"/>
          <w:shd w:val="clear" w:color="auto" w:fill="FFFFFF"/>
          <w:lang w:val="en-US"/>
        </w:rPr>
        <w:t xml:space="preserve">community </w:t>
      </w:r>
      <w:r w:rsidR="0069669F" w:rsidRPr="002E48C9">
        <w:rPr>
          <w:rFonts w:ascii="Times" w:hAnsi="Times"/>
          <w:color w:val="000000" w:themeColor="text1"/>
          <w:shd w:val="clear" w:color="auto" w:fill="FFFFFF"/>
          <w:lang w:val="en-US"/>
        </w:rPr>
        <w:t>administrators</w:t>
      </w:r>
      <w:r w:rsidR="004006E9" w:rsidRPr="002E48C9">
        <w:rPr>
          <w:rFonts w:ascii="Times" w:hAnsi="Times"/>
          <w:color w:val="000000" w:themeColor="text1"/>
          <w:shd w:val="clear" w:color="auto" w:fill="FFFFFF"/>
        </w:rPr>
        <w:t xml:space="preserve"> </w:t>
      </w:r>
      <w:r>
        <w:rPr>
          <w:rFonts w:ascii="Times" w:hAnsi="Times"/>
          <w:color w:val="000000" w:themeColor="text1"/>
          <w:shd w:val="clear" w:color="auto" w:fill="FFFFFF"/>
        </w:rPr>
        <w:t xml:space="preserve">with planning or at least improve the means of communication with the </w:t>
      </w:r>
      <w:proofErr w:type="gramStart"/>
      <w:r>
        <w:rPr>
          <w:rFonts w:ascii="Times" w:hAnsi="Times"/>
          <w:color w:val="000000" w:themeColor="text1"/>
          <w:shd w:val="clear" w:color="auto" w:fill="FFFFFF"/>
        </w:rPr>
        <w:t>general public</w:t>
      </w:r>
      <w:proofErr w:type="gramEnd"/>
      <w:r>
        <w:rPr>
          <w:rFonts w:ascii="Times" w:hAnsi="Times"/>
          <w:color w:val="000000" w:themeColor="text1"/>
          <w:shd w:val="clear" w:color="auto" w:fill="FFFFFF"/>
        </w:rPr>
        <w:t xml:space="preserve">.  </w:t>
      </w:r>
      <w:r>
        <w:rPr>
          <w:rFonts w:ascii="Times" w:hAnsi="Times"/>
          <w:color w:val="000000" w:themeColor="text1"/>
          <w:shd w:val="clear" w:color="auto" w:fill="FFFFFF"/>
          <w:lang w:val="en-US"/>
        </w:rPr>
        <w:t>And more generally, the development of better uncertainty visualization</w:t>
      </w:r>
      <w:r w:rsidR="00F74A48">
        <w:rPr>
          <w:rFonts w:ascii="Times" w:hAnsi="Times"/>
          <w:color w:val="000000" w:themeColor="text1"/>
          <w:shd w:val="clear" w:color="auto" w:fill="FFFFFF"/>
          <w:lang w:val="en-US"/>
        </w:rPr>
        <w:t>s</w:t>
      </w:r>
      <w:r>
        <w:rPr>
          <w:rFonts w:ascii="Times" w:hAnsi="Times"/>
          <w:color w:val="000000" w:themeColor="text1"/>
          <w:shd w:val="clear" w:color="auto" w:fill="FFFFFF"/>
          <w:lang w:val="en-US"/>
        </w:rPr>
        <w:t xml:space="preserve"> could be of use in many other areas</w:t>
      </w:r>
      <w:r w:rsidR="00F74A48">
        <w:rPr>
          <w:rFonts w:ascii="Times" w:hAnsi="Times"/>
          <w:color w:val="000000" w:themeColor="text1"/>
          <w:shd w:val="clear" w:color="auto" w:fill="FFFFFF"/>
          <w:lang w:val="en-US"/>
        </w:rPr>
        <w:t xml:space="preserve"> as well.</w:t>
      </w:r>
      <w:ins w:id="0" w:author="Stephen Brooks" w:date="2022-01-15T16:09:00Z">
        <w:r w:rsidR="00F74A48">
          <w:rPr>
            <w:rFonts w:ascii="Times" w:hAnsi="Times"/>
            <w:color w:val="000000" w:themeColor="text1"/>
            <w:shd w:val="clear" w:color="auto" w:fill="FFFFFF"/>
            <w:lang w:val="en-US"/>
          </w:rPr>
          <w:t xml:space="preserve"> </w:t>
        </w:r>
      </w:ins>
      <w:ins w:id="1" w:author="Stephen Brooks" w:date="2022-01-15T16:08:00Z">
        <w:r>
          <w:rPr>
            <w:rFonts w:ascii="Times" w:hAnsi="Times"/>
            <w:color w:val="000000" w:themeColor="text1"/>
            <w:shd w:val="clear" w:color="auto" w:fill="FFFFFF"/>
            <w:lang w:val="en-US"/>
          </w:rPr>
          <w:t xml:space="preserve"> </w:t>
        </w:r>
      </w:ins>
    </w:p>
    <w:p w14:paraId="787A39B6" w14:textId="3AC85980" w:rsidR="0016768D" w:rsidRPr="002E48C9" w:rsidRDefault="0016768D" w:rsidP="00B76F3D">
      <w:pPr>
        <w:spacing w:line="360" w:lineRule="auto"/>
        <w:jc w:val="both"/>
        <w:rPr>
          <w:rFonts w:ascii="Times" w:hAnsi="Times"/>
          <w:color w:val="000000" w:themeColor="text1"/>
          <w:shd w:val="clear" w:color="auto" w:fill="FFFFFF"/>
          <w:lang w:val="en-US"/>
        </w:rPr>
      </w:pPr>
    </w:p>
    <w:p w14:paraId="3EE01065" w14:textId="450E04E0" w:rsidR="00CE5430" w:rsidRDefault="0016768D" w:rsidP="00B76F3D">
      <w:pPr>
        <w:spacing w:line="360" w:lineRule="auto"/>
        <w:jc w:val="both"/>
        <w:rPr>
          <w:rFonts w:ascii="Times" w:hAnsi="Times"/>
          <w:color w:val="000000" w:themeColor="text1"/>
          <w:lang w:val="en-US"/>
        </w:rPr>
      </w:pPr>
      <w:r w:rsidRPr="002E48C9">
        <w:rPr>
          <w:rFonts w:ascii="Times" w:hAnsi="Times"/>
          <w:b/>
          <w:bCs/>
          <w:color w:val="000000" w:themeColor="text1"/>
          <w:shd w:val="clear" w:color="auto" w:fill="FFFFFF"/>
          <w:lang w:val="en-US"/>
        </w:rPr>
        <w:t>1.2</w:t>
      </w:r>
      <w:r w:rsidRPr="002E48C9">
        <w:rPr>
          <w:rFonts w:ascii="Times" w:hAnsi="Times"/>
          <w:b/>
          <w:bCs/>
          <w:color w:val="000000" w:themeColor="text1"/>
          <w:shd w:val="clear" w:color="auto" w:fill="FFFFFF"/>
          <w:lang w:val="en-US"/>
        </w:rPr>
        <w:tab/>
      </w:r>
      <w:r w:rsidR="0039370B">
        <w:rPr>
          <w:rFonts w:ascii="Times" w:hAnsi="Times"/>
          <w:b/>
          <w:bCs/>
          <w:color w:val="000000" w:themeColor="text1"/>
          <w:shd w:val="clear" w:color="auto" w:fill="FFFFFF"/>
          <w:lang w:val="en-US"/>
        </w:rPr>
        <w:t>Background</w:t>
      </w:r>
      <w:r w:rsidR="0039370B" w:rsidRPr="002E48C9">
        <w:rPr>
          <w:rFonts w:ascii="Times" w:hAnsi="Times"/>
          <w:color w:val="000000" w:themeColor="text1"/>
          <w:shd w:val="clear" w:color="auto" w:fill="FFFFFF"/>
          <w:lang w:val="en-US"/>
        </w:rPr>
        <w:t xml:space="preserve"> </w:t>
      </w:r>
      <w:r w:rsidR="00CE5430" w:rsidRPr="002E48C9">
        <w:rPr>
          <w:rFonts w:ascii="Times" w:hAnsi="Times"/>
          <w:b/>
          <w:bCs/>
          <w:color w:val="000000" w:themeColor="text1"/>
          <w:lang w:val="en-US"/>
        </w:rPr>
        <w:t>Concepts</w:t>
      </w:r>
      <w:r w:rsidR="00CE5430" w:rsidRPr="002E48C9">
        <w:rPr>
          <w:rFonts w:ascii="Times" w:hAnsi="Times"/>
          <w:b/>
          <w:bCs/>
          <w:color w:val="000000" w:themeColor="text1"/>
          <w:lang w:val="en-US"/>
        </w:rPr>
        <w:tab/>
      </w:r>
      <w:r w:rsidR="00CE5430" w:rsidRPr="002E48C9">
        <w:rPr>
          <w:rFonts w:ascii="Times" w:hAnsi="Times"/>
          <w:b/>
          <w:bCs/>
          <w:color w:val="000000" w:themeColor="text1"/>
          <w:lang w:val="en-US"/>
        </w:rPr>
        <w:br/>
      </w:r>
      <w:r w:rsidR="0039370B">
        <w:rPr>
          <w:rFonts w:ascii="Times" w:hAnsi="Times"/>
          <w:color w:val="000000" w:themeColor="text1"/>
          <w:lang w:val="en-US"/>
        </w:rPr>
        <w:t>We will now introduce related</w:t>
      </w:r>
      <w:r w:rsidR="00CE5430" w:rsidRPr="002E48C9">
        <w:rPr>
          <w:rFonts w:ascii="Times" w:hAnsi="Times"/>
          <w:color w:val="000000" w:themeColor="text1"/>
          <w:lang w:val="en-US"/>
        </w:rPr>
        <w:t xml:space="preserve"> terms used in the </w:t>
      </w:r>
      <w:r w:rsidR="00542A77">
        <w:rPr>
          <w:rFonts w:ascii="Times" w:hAnsi="Times"/>
          <w:color w:val="000000" w:themeColor="text1"/>
          <w:lang w:val="en-US"/>
        </w:rPr>
        <w:t xml:space="preserve">dissertation so that the reader can better </w:t>
      </w:r>
      <w:r w:rsidR="0039370B">
        <w:rPr>
          <w:rFonts w:ascii="Times" w:hAnsi="Times"/>
          <w:color w:val="000000" w:themeColor="text1"/>
          <w:lang w:val="en-US"/>
        </w:rPr>
        <w:t>understand</w:t>
      </w:r>
      <w:r w:rsidR="00542A77">
        <w:rPr>
          <w:rFonts w:ascii="Times" w:hAnsi="Times"/>
          <w:color w:val="000000" w:themeColor="text1"/>
          <w:lang w:val="en-US"/>
        </w:rPr>
        <w:t xml:space="preserve"> the work</w:t>
      </w:r>
      <w:r w:rsidR="00CE5430" w:rsidRPr="002E48C9">
        <w:rPr>
          <w:rFonts w:ascii="Times" w:hAnsi="Times"/>
          <w:color w:val="000000" w:themeColor="text1"/>
          <w:lang w:val="en-US"/>
        </w:rPr>
        <w:t xml:space="preserve">. </w:t>
      </w:r>
      <w:r w:rsidR="0039370B">
        <w:rPr>
          <w:rFonts w:ascii="Times" w:hAnsi="Times"/>
          <w:color w:val="000000" w:themeColor="text1"/>
          <w:lang w:val="en-US"/>
        </w:rPr>
        <w:t xml:space="preserve"> </w:t>
      </w:r>
    </w:p>
    <w:p w14:paraId="75B163F5" w14:textId="315494CF" w:rsidR="00FE0DE5" w:rsidRDefault="00FE0DE5" w:rsidP="00B76F3D">
      <w:pPr>
        <w:spacing w:line="360" w:lineRule="auto"/>
        <w:jc w:val="both"/>
        <w:rPr>
          <w:rFonts w:ascii="Times" w:hAnsi="Times"/>
          <w:color w:val="000000" w:themeColor="text1"/>
          <w:lang w:val="en-US"/>
        </w:rPr>
      </w:pPr>
    </w:p>
    <w:p w14:paraId="113B3C8E" w14:textId="3962D5D2" w:rsidR="00FE0DE5" w:rsidRPr="003D6EF6" w:rsidRDefault="00FE0DE5" w:rsidP="00FE0DE5">
      <w:pPr>
        <w:spacing w:line="360" w:lineRule="auto"/>
        <w:jc w:val="both"/>
        <w:rPr>
          <w:rFonts w:ascii="Times" w:hAnsi="Times" w:cs="Open Sans"/>
          <w:b/>
          <w:bCs/>
          <w:color w:val="000000" w:themeColor="text1"/>
        </w:rPr>
      </w:pPr>
      <w:r w:rsidRPr="003D6EF6">
        <w:rPr>
          <w:rFonts w:ascii="Times" w:hAnsi="Times" w:cs="Open Sans"/>
          <w:b/>
          <w:bCs/>
          <w:color w:val="000000" w:themeColor="text1"/>
        </w:rPr>
        <w:t>1.2.</w:t>
      </w:r>
      <w:r>
        <w:rPr>
          <w:rFonts w:ascii="Times" w:hAnsi="Times" w:cs="Open Sans"/>
          <w:b/>
          <w:bCs/>
          <w:color w:val="000000" w:themeColor="text1"/>
        </w:rPr>
        <w:t>1</w:t>
      </w:r>
      <w:r w:rsidRPr="003D6EF6">
        <w:rPr>
          <w:rFonts w:ascii="Times" w:hAnsi="Times" w:cs="Open Sans"/>
          <w:b/>
          <w:bCs/>
          <w:color w:val="000000" w:themeColor="text1"/>
        </w:rPr>
        <w:tab/>
        <w:t>Machine Learning (predictive models)</w:t>
      </w:r>
    </w:p>
    <w:p w14:paraId="288ED5E6" w14:textId="04DF6BE4" w:rsidR="00FE0DE5" w:rsidRDefault="00FE0DE5" w:rsidP="00404E2B">
      <w:pPr>
        <w:jc w:val="both"/>
        <w:rPr>
          <w:rFonts w:ascii="Times" w:hAnsi="Times" w:cs="Arial"/>
          <w:color w:val="000000" w:themeColor="text1"/>
          <w:shd w:val="clear" w:color="auto" w:fill="FFFFFF"/>
          <w:lang w:val="en-US"/>
        </w:rPr>
      </w:pPr>
      <w:r w:rsidRPr="00404E2B">
        <w:rPr>
          <w:rFonts w:ascii="Times" w:hAnsi="Times" w:cs="Arial"/>
          <w:color w:val="000000" w:themeColor="text1"/>
          <w:shd w:val="clear" w:color="auto" w:fill="FFFFFF"/>
        </w:rPr>
        <w:t xml:space="preserve">Machine learning is </w:t>
      </w:r>
      <w:r w:rsidRPr="00404E2B">
        <w:rPr>
          <w:rFonts w:ascii="Times" w:hAnsi="Times" w:cs="Arial"/>
          <w:color w:val="000000" w:themeColor="text1"/>
          <w:shd w:val="clear" w:color="auto" w:fill="FFFFFF"/>
          <w:lang w:val="en-US"/>
        </w:rPr>
        <w:t xml:space="preserve">an approach of </w:t>
      </w:r>
      <w:r w:rsidRPr="00404E2B">
        <w:rPr>
          <w:rFonts w:ascii="Times" w:hAnsi="Times" w:cs="Arial"/>
          <w:color w:val="000000" w:themeColor="text1"/>
          <w:shd w:val="clear" w:color="auto" w:fill="FFFFFF"/>
        </w:rPr>
        <w:t>artificial intelligence (AI) to</w:t>
      </w:r>
      <w:r w:rsidRPr="00404E2B">
        <w:rPr>
          <w:rFonts w:ascii="Times" w:hAnsi="Times" w:cs="Arial"/>
          <w:color w:val="000000" w:themeColor="text1"/>
          <w:shd w:val="clear" w:color="auto" w:fill="FFFFFF"/>
          <w:lang w:val="en-US"/>
        </w:rPr>
        <w:t xml:space="preserve"> provide </w:t>
      </w:r>
      <w:r w:rsidRPr="00404E2B">
        <w:rPr>
          <w:rFonts w:ascii="Times" w:hAnsi="Times" w:cs="Arial"/>
          <w:color w:val="000000" w:themeColor="text1"/>
          <w:shd w:val="clear" w:color="auto" w:fill="FFFFFF"/>
        </w:rPr>
        <w:t>automatic</w:t>
      </w:r>
      <w:r w:rsidRPr="00404E2B">
        <w:rPr>
          <w:rFonts w:ascii="Times" w:hAnsi="Times" w:cs="Arial"/>
          <w:color w:val="000000" w:themeColor="text1"/>
          <w:shd w:val="clear" w:color="auto" w:fill="FFFFFF"/>
          <w:lang w:val="en-US"/>
        </w:rPr>
        <w:t xml:space="preserve"> learning</w:t>
      </w:r>
      <w:r w:rsidRPr="00404E2B">
        <w:rPr>
          <w:rFonts w:ascii="Times" w:hAnsi="Times" w:cs="Arial"/>
          <w:color w:val="000000" w:themeColor="text1"/>
          <w:shd w:val="clear" w:color="auto" w:fill="FFFFFF"/>
        </w:rPr>
        <w:t xml:space="preserve"> through the use</w:t>
      </w:r>
      <w:r w:rsidR="00967D23" w:rsidRPr="00404E2B">
        <w:rPr>
          <w:rFonts w:ascii="Times" w:hAnsi="Times" w:cs="Arial"/>
          <w:color w:val="000000" w:themeColor="text1"/>
          <w:shd w:val="clear" w:color="auto" w:fill="FFFFFF"/>
        </w:rPr>
        <w:t>s</w:t>
      </w:r>
      <w:r w:rsidRPr="00404E2B">
        <w:rPr>
          <w:rFonts w:ascii="Times" w:hAnsi="Times" w:cs="Arial"/>
          <w:color w:val="000000" w:themeColor="text1"/>
          <w:shd w:val="clear" w:color="auto" w:fill="FFFFFF"/>
        </w:rPr>
        <w:t xml:space="preserve"> of data.</w:t>
      </w:r>
      <w:r w:rsidRPr="00404E2B">
        <w:rPr>
          <w:rFonts w:ascii="Times" w:hAnsi="Times" w:cs="Arial"/>
          <w:color w:val="000000" w:themeColor="text1"/>
          <w:shd w:val="clear" w:color="auto" w:fill="FFFFFF"/>
          <w:lang w:val="en-US"/>
        </w:rPr>
        <w:t xml:space="preserve"> </w:t>
      </w:r>
      <w:r w:rsidR="0039370B" w:rsidRPr="00404E2B">
        <w:rPr>
          <w:rFonts w:ascii="Times" w:hAnsi="Times" w:cs="Arial"/>
          <w:color w:val="000000" w:themeColor="text1"/>
          <w:shd w:val="clear" w:color="auto" w:fill="FFFFFF"/>
          <w:lang w:val="en-US"/>
        </w:rPr>
        <w:t xml:space="preserve"> What separates this from other solutions is it does not </w:t>
      </w:r>
      <w:r w:rsidRPr="00404E2B">
        <w:rPr>
          <w:rFonts w:ascii="Times" w:hAnsi="Times" w:cs="Arial"/>
          <w:color w:val="000000" w:themeColor="text1"/>
          <w:shd w:val="clear" w:color="auto" w:fill="FFFFFF"/>
          <w:lang w:val="en-US"/>
        </w:rPr>
        <w:t xml:space="preserve">need explicit programming to perform the task since the algorithms are designed to </w:t>
      </w:r>
      <w:r w:rsidR="0039370B" w:rsidRPr="00404E2B">
        <w:rPr>
          <w:rFonts w:ascii="Times" w:hAnsi="Times" w:cs="Arial"/>
          <w:color w:val="000000" w:themeColor="text1"/>
          <w:shd w:val="clear" w:color="auto" w:fill="FFFFFF"/>
          <w:lang w:val="en-US"/>
        </w:rPr>
        <w:t xml:space="preserve">themselves </w:t>
      </w:r>
      <w:r w:rsidRPr="00404E2B">
        <w:rPr>
          <w:rFonts w:ascii="Times" w:hAnsi="Times" w:cs="Arial"/>
          <w:color w:val="000000" w:themeColor="text1"/>
          <w:shd w:val="clear" w:color="auto" w:fill="FFFFFF"/>
          <w:lang w:val="en-US"/>
        </w:rPr>
        <w:t xml:space="preserve">learn </w:t>
      </w:r>
      <w:r w:rsidR="0039370B" w:rsidRPr="00404E2B">
        <w:rPr>
          <w:rFonts w:ascii="Times" w:hAnsi="Times" w:cs="Arial"/>
          <w:color w:val="000000" w:themeColor="text1"/>
          <w:shd w:val="clear" w:color="auto" w:fill="FFFFFF"/>
          <w:lang w:val="en-US"/>
        </w:rPr>
        <w:t xml:space="preserve">from </w:t>
      </w:r>
      <w:r w:rsidRPr="00404E2B">
        <w:rPr>
          <w:rFonts w:ascii="Times" w:hAnsi="Times" w:cs="Arial"/>
          <w:color w:val="000000" w:themeColor="text1"/>
          <w:shd w:val="clear" w:color="auto" w:fill="FFFFFF"/>
          <w:lang w:val="en-US"/>
        </w:rPr>
        <w:t>data</w:t>
      </w:r>
      <w:r w:rsidR="00404E2B" w:rsidRPr="00404E2B">
        <w:rPr>
          <w:rFonts w:ascii="Times" w:hAnsi="Times" w:cs="Arial"/>
          <w:color w:val="000000" w:themeColor="text1"/>
          <w:shd w:val="clear" w:color="auto" w:fill="FFFFFF"/>
          <w:lang w:val="en-US"/>
        </w:rPr>
        <w:t>.</w:t>
      </w:r>
      <w:r w:rsidR="003A6598" w:rsidRPr="00404E2B">
        <w:rPr>
          <w:rFonts w:ascii="Times" w:hAnsi="Times" w:cs="Arial"/>
          <w:color w:val="000000" w:themeColor="text1"/>
          <w:shd w:val="clear" w:color="auto" w:fill="FFFFFF"/>
          <w:lang w:val="en-US"/>
        </w:rPr>
        <w:t xml:space="preserve"> </w:t>
      </w:r>
      <w:r w:rsidR="003A6598" w:rsidRPr="005C7AE9">
        <w:rPr>
          <w:rFonts w:ascii="Times" w:hAnsi="Times" w:cs="Arial"/>
          <w:color w:val="160ED9"/>
          <w:shd w:val="clear" w:color="auto" w:fill="FFFFFF"/>
          <w:lang w:val="en-US"/>
        </w:rPr>
        <w:t xml:space="preserve">There are three types of </w:t>
      </w:r>
      <w:r w:rsidR="007F31A6" w:rsidRPr="005C7AE9">
        <w:rPr>
          <w:rFonts w:ascii="Times" w:hAnsi="Times" w:cs="Arial"/>
          <w:color w:val="160ED9"/>
          <w:shd w:val="clear" w:color="auto" w:fill="FFFFFF"/>
          <w:lang w:val="en-US"/>
        </w:rPr>
        <w:t>machine learning</w:t>
      </w:r>
      <w:r w:rsidR="005C7AE9">
        <w:rPr>
          <w:rFonts w:ascii="Times" w:hAnsi="Times" w:cs="Arial"/>
          <w:color w:val="160ED9"/>
          <w:shd w:val="clear" w:color="auto" w:fill="FFFFFF"/>
          <w:lang w:val="en-US"/>
        </w:rPr>
        <w:t xml:space="preserve"> algorithms</w:t>
      </w:r>
      <w:r w:rsidR="007F31A6" w:rsidRPr="005C7AE9">
        <w:rPr>
          <w:rFonts w:ascii="Times" w:hAnsi="Times" w:cs="Arial"/>
          <w:color w:val="160ED9"/>
          <w:shd w:val="clear" w:color="auto" w:fill="FFFFFF"/>
          <w:lang w:val="en-US"/>
        </w:rPr>
        <w:t xml:space="preserve"> i. </w:t>
      </w:r>
      <w:r w:rsidR="007F31A6" w:rsidRPr="005C7AE9">
        <w:rPr>
          <w:rFonts w:ascii="Times" w:hAnsi="Times" w:cs="Arial"/>
          <w:b/>
          <w:bCs/>
          <w:color w:val="160ED9"/>
          <w:shd w:val="clear" w:color="auto" w:fill="FFFFFF"/>
          <w:lang w:val="en-US"/>
        </w:rPr>
        <w:t>Supervised Learning</w:t>
      </w:r>
      <w:r w:rsidR="007F31A6" w:rsidRPr="005C7AE9">
        <w:rPr>
          <w:rFonts w:ascii="Times" w:hAnsi="Times" w:cs="Arial"/>
          <w:color w:val="160ED9"/>
          <w:shd w:val="clear" w:color="auto" w:fill="FFFFFF"/>
          <w:lang w:val="en-US"/>
        </w:rPr>
        <w:t xml:space="preserve"> (</w:t>
      </w:r>
      <w:r w:rsidR="007F31A6" w:rsidRPr="005C7AE9">
        <w:rPr>
          <w:rFonts w:ascii="Times" w:hAnsi="Times"/>
          <w:color w:val="160ED9"/>
          <w:shd w:val="clear" w:color="auto" w:fill="FFFFFF"/>
        </w:rPr>
        <w:t xml:space="preserve">In this type, the machine learning algorithm is trained on labeled data. Even though the data needs to </w:t>
      </w:r>
      <w:r w:rsidR="007F31A6" w:rsidRPr="005C7AE9">
        <w:rPr>
          <w:rFonts w:ascii="Times" w:hAnsi="Times"/>
          <w:color w:val="160ED9"/>
          <w:shd w:val="clear" w:color="auto" w:fill="FFFFFF"/>
        </w:rPr>
        <w:lastRenderedPageBreak/>
        <w:t>be labeled accurately for this method to work, supervised learning is extremely powerful when used in the right circumstances</w:t>
      </w:r>
      <w:r w:rsidR="007F31A6" w:rsidRPr="005C7AE9">
        <w:rPr>
          <w:rFonts w:ascii="Times" w:hAnsi="Times"/>
          <w:color w:val="160ED9"/>
        </w:rPr>
        <w:t>)</w:t>
      </w:r>
      <w:r w:rsidR="007F31A6" w:rsidRPr="005C7AE9">
        <w:rPr>
          <w:rFonts w:ascii="Times" w:hAnsi="Times" w:cs="Arial"/>
          <w:color w:val="160ED9"/>
          <w:shd w:val="clear" w:color="auto" w:fill="FFFFFF"/>
          <w:lang w:val="en-US"/>
        </w:rPr>
        <w:t xml:space="preserve"> ii. </w:t>
      </w:r>
      <w:r w:rsidR="007F31A6" w:rsidRPr="005C7AE9">
        <w:rPr>
          <w:rFonts w:ascii="Times" w:hAnsi="Times" w:cs="Arial"/>
          <w:b/>
          <w:bCs/>
          <w:color w:val="160ED9"/>
          <w:shd w:val="clear" w:color="auto" w:fill="FFFFFF"/>
          <w:lang w:val="en-US"/>
        </w:rPr>
        <w:t>Unsupervised Learning</w:t>
      </w:r>
      <w:r w:rsidR="00404E2B" w:rsidRPr="005C7AE9">
        <w:rPr>
          <w:rFonts w:ascii="Times" w:hAnsi="Times" w:cs="Arial"/>
          <w:color w:val="160ED9"/>
          <w:shd w:val="clear" w:color="auto" w:fill="FFFFFF"/>
          <w:lang w:val="en-US"/>
        </w:rPr>
        <w:t xml:space="preserve"> (</w:t>
      </w:r>
      <w:r w:rsidR="00825BF9">
        <w:rPr>
          <w:rFonts w:ascii="Times" w:hAnsi="Times" w:cs="Arial"/>
          <w:color w:val="160ED9"/>
          <w:shd w:val="clear" w:color="auto" w:fill="FFFFFF"/>
        </w:rPr>
        <w:t>T</w:t>
      </w:r>
      <w:r w:rsidR="00312D87">
        <w:rPr>
          <w:rFonts w:ascii="Times" w:hAnsi="Times" w:cs="Arial"/>
          <w:color w:val="160ED9"/>
          <w:shd w:val="clear" w:color="auto" w:fill="FFFFFF"/>
        </w:rPr>
        <w:t>his</w:t>
      </w:r>
      <w:r w:rsidR="00312D87" w:rsidRPr="005C7AE9">
        <w:rPr>
          <w:rFonts w:ascii="Times" w:hAnsi="Times" w:cs="Arial"/>
          <w:color w:val="160ED9"/>
          <w:shd w:val="clear" w:color="auto" w:fill="FFFFFF"/>
        </w:rPr>
        <w:t xml:space="preserve"> </w:t>
      </w:r>
      <w:r w:rsidR="00404E2B" w:rsidRPr="005C7AE9">
        <w:rPr>
          <w:rFonts w:ascii="Times" w:hAnsi="Times" w:cs="Arial"/>
          <w:color w:val="160ED9"/>
          <w:shd w:val="clear" w:color="auto" w:fill="FFFFFF"/>
        </w:rPr>
        <w:t>is a type of algorithm that learns patterns from untagged data.</w:t>
      </w:r>
      <w:r w:rsidR="00404E2B" w:rsidRPr="005C7AE9">
        <w:rPr>
          <w:rFonts w:ascii="Times" w:hAnsi="Times"/>
          <w:color w:val="160ED9"/>
        </w:rPr>
        <w:t xml:space="preserve"> </w:t>
      </w:r>
      <w:r w:rsidR="00825BF9">
        <w:rPr>
          <w:rFonts w:ascii="Times" w:hAnsi="Times"/>
          <w:color w:val="160ED9"/>
          <w:shd w:val="clear" w:color="auto" w:fill="FFFFFF"/>
        </w:rPr>
        <w:t>This type of</w:t>
      </w:r>
      <w:r w:rsidR="00825BF9" w:rsidRPr="005C7AE9">
        <w:rPr>
          <w:rFonts w:ascii="Times" w:hAnsi="Times"/>
          <w:color w:val="160ED9"/>
          <w:shd w:val="clear" w:color="auto" w:fill="FFFFFF"/>
        </w:rPr>
        <w:t xml:space="preserve"> </w:t>
      </w:r>
      <w:r w:rsidR="00404E2B" w:rsidRPr="005C7AE9">
        <w:rPr>
          <w:rFonts w:ascii="Times" w:hAnsi="Times"/>
          <w:color w:val="160ED9"/>
          <w:shd w:val="clear" w:color="auto" w:fill="FFFFFF"/>
        </w:rPr>
        <w:t>learning does not have labels to work off, resulting in the creation of hidden structures. Relationships between data points are perceived by the algorithm in an abstract manner, with no input required from human beings.</w:t>
      </w:r>
      <w:r w:rsidR="00404E2B" w:rsidRPr="005C7AE9">
        <w:rPr>
          <w:rFonts w:ascii="Times" w:hAnsi="Times"/>
          <w:color w:val="160ED9"/>
        </w:rPr>
        <w:t>)</w:t>
      </w:r>
      <w:r w:rsidR="007F31A6" w:rsidRPr="005C7AE9">
        <w:rPr>
          <w:rFonts w:ascii="Times" w:hAnsi="Times" w:cs="Arial"/>
          <w:color w:val="160ED9"/>
          <w:shd w:val="clear" w:color="auto" w:fill="FFFFFF"/>
          <w:lang w:val="en-US"/>
        </w:rPr>
        <w:t xml:space="preserve"> iii. </w:t>
      </w:r>
      <w:r w:rsidR="007F31A6" w:rsidRPr="005C7AE9">
        <w:rPr>
          <w:rFonts w:ascii="Times" w:hAnsi="Times" w:cs="Arial"/>
          <w:b/>
          <w:bCs/>
          <w:color w:val="160ED9"/>
          <w:shd w:val="clear" w:color="auto" w:fill="FFFFFF"/>
          <w:lang w:val="en-US"/>
        </w:rPr>
        <w:t>Reinforcement Learning</w:t>
      </w:r>
      <w:r w:rsidR="00404E2B" w:rsidRPr="005C7AE9">
        <w:rPr>
          <w:rFonts w:ascii="Times" w:hAnsi="Times" w:cs="Arial"/>
          <w:color w:val="160ED9"/>
          <w:shd w:val="clear" w:color="auto" w:fill="FFFFFF"/>
          <w:lang w:val="en-US"/>
        </w:rPr>
        <w:t xml:space="preserve"> (</w:t>
      </w:r>
      <w:r w:rsidR="00825BF9">
        <w:rPr>
          <w:rFonts w:ascii="Times" w:hAnsi="Times"/>
          <w:color w:val="160ED9"/>
        </w:rPr>
        <w:t>T</w:t>
      </w:r>
      <w:r w:rsidR="00404E2B" w:rsidRPr="005C7AE9">
        <w:rPr>
          <w:rFonts w:ascii="Times" w:hAnsi="Times"/>
          <w:color w:val="160ED9"/>
        </w:rPr>
        <w:t>his learning</w:t>
      </w:r>
      <w:r w:rsidR="00404E2B" w:rsidRPr="005C7AE9">
        <w:rPr>
          <w:rFonts w:ascii="Times" w:hAnsi="Times"/>
          <w:color w:val="160ED9"/>
          <w:shd w:val="clear" w:color="auto" w:fill="FFFFFF"/>
        </w:rPr>
        <w:t> directly takes inspiration from how human beings learn from data in their lives. It features an algorithm that improves upon itself and learns from new situations using a trial-and-error method).</w:t>
      </w:r>
      <w:r w:rsidR="007F31A6" w:rsidRPr="005C7AE9">
        <w:rPr>
          <w:rFonts w:ascii="Times" w:hAnsi="Times" w:cs="Arial"/>
          <w:color w:val="160ED9"/>
          <w:shd w:val="clear" w:color="auto" w:fill="FFFFFF"/>
          <w:lang w:val="en-US"/>
        </w:rPr>
        <w:t xml:space="preserve"> </w:t>
      </w:r>
    </w:p>
    <w:p w14:paraId="02168312" w14:textId="686A8B0D" w:rsidR="00404E2B" w:rsidRDefault="00404E2B" w:rsidP="00404E2B">
      <w:pPr>
        <w:jc w:val="both"/>
        <w:rPr>
          <w:rFonts w:ascii="Times" w:hAnsi="Times" w:cs="Arial"/>
          <w:color w:val="000000" w:themeColor="text1"/>
          <w:shd w:val="clear" w:color="auto" w:fill="FFFFFF"/>
          <w:lang w:val="en-US"/>
        </w:rPr>
      </w:pPr>
    </w:p>
    <w:p w14:paraId="5A655D52" w14:textId="4FDF75A4" w:rsidR="00404E2B" w:rsidRPr="00C12633" w:rsidRDefault="005E4203" w:rsidP="00404E2B">
      <w:pPr>
        <w:jc w:val="both"/>
        <w:rPr>
          <w:rFonts w:ascii="Times" w:hAnsi="Times"/>
          <w:color w:val="160ED9"/>
        </w:rPr>
      </w:pPr>
      <w:r w:rsidRPr="00C12633">
        <w:rPr>
          <w:rFonts w:ascii="Times" w:hAnsi="Times"/>
          <w:color w:val="160ED9"/>
        </w:rPr>
        <w:t>We have chosen three supervised learning algorithms (MLP, CNN and LSTM). Along with supervised learning we have also chosen another statistical model (ARIMA). We discuss further detail about these algorithms in Chapter 3.</w:t>
      </w:r>
    </w:p>
    <w:p w14:paraId="0AB0A8E2" w14:textId="77777777" w:rsidR="00FE0DE5" w:rsidRDefault="00FE0DE5" w:rsidP="00FE0DE5">
      <w:pPr>
        <w:spacing w:line="360" w:lineRule="auto"/>
        <w:jc w:val="both"/>
        <w:rPr>
          <w:rFonts w:ascii="Times" w:hAnsi="Times" w:cs="Arial"/>
          <w:color w:val="000000" w:themeColor="text1"/>
          <w:shd w:val="clear" w:color="auto" w:fill="FFFFFF"/>
          <w:lang w:val="en-US"/>
        </w:rPr>
      </w:pPr>
    </w:p>
    <w:p w14:paraId="364B8ECA" w14:textId="06CED9B2" w:rsidR="00FE0DE5" w:rsidRDefault="00FE0DE5" w:rsidP="00FE0DE5">
      <w:pPr>
        <w:spacing w:line="360" w:lineRule="auto"/>
        <w:jc w:val="both"/>
        <w:rPr>
          <w:ins w:id="2" w:author="Rashid Islam" w:date="2022-01-15T22:15:00Z"/>
          <w:rFonts w:ascii="Times" w:hAnsi="Times" w:cs="Open Sans"/>
          <w:color w:val="160ED9"/>
          <w:shd w:val="clear" w:color="auto" w:fill="FFFFFF"/>
        </w:rPr>
      </w:pPr>
      <w:r w:rsidRPr="006F2543">
        <w:rPr>
          <w:rFonts w:ascii="Times" w:hAnsi="Times" w:cs="Arial"/>
          <w:b/>
          <w:bCs/>
          <w:color w:val="000000" w:themeColor="text1"/>
          <w:shd w:val="clear" w:color="auto" w:fill="FFFFFF"/>
          <w:lang w:val="en-US"/>
        </w:rPr>
        <w:t>1.2.</w:t>
      </w:r>
      <w:r>
        <w:rPr>
          <w:rFonts w:ascii="Times" w:hAnsi="Times" w:cs="Arial"/>
          <w:b/>
          <w:bCs/>
          <w:color w:val="000000" w:themeColor="text1"/>
          <w:shd w:val="clear" w:color="auto" w:fill="FFFFFF"/>
          <w:lang w:val="en-US"/>
        </w:rPr>
        <w:t>2</w:t>
      </w:r>
      <w:r w:rsidRPr="006F2543">
        <w:rPr>
          <w:rFonts w:ascii="Times" w:hAnsi="Times" w:cs="Arial"/>
          <w:b/>
          <w:bCs/>
          <w:color w:val="000000" w:themeColor="text1"/>
          <w:shd w:val="clear" w:color="auto" w:fill="FFFFFF"/>
          <w:lang w:val="en-US"/>
        </w:rPr>
        <w:t xml:space="preserve"> </w:t>
      </w:r>
      <w:r w:rsidRPr="006F2543">
        <w:rPr>
          <w:rFonts w:ascii="Times" w:hAnsi="Times" w:cs="Arial"/>
          <w:b/>
          <w:bCs/>
          <w:color w:val="000000" w:themeColor="text1"/>
          <w:shd w:val="clear" w:color="auto" w:fill="FFFFFF"/>
          <w:lang w:val="en-US"/>
        </w:rPr>
        <w:tab/>
        <w:t>Streamgraph</w:t>
      </w:r>
      <w:r w:rsidRPr="006F2543">
        <w:rPr>
          <w:rFonts w:ascii="Times" w:hAnsi="Times" w:cs="Arial"/>
          <w:b/>
          <w:bCs/>
          <w:color w:val="000000" w:themeColor="text1"/>
          <w:shd w:val="clear" w:color="auto" w:fill="FFFFFF"/>
          <w:lang w:val="en-US"/>
        </w:rPr>
        <w:br/>
      </w:r>
      <w:r w:rsidRPr="006F2543">
        <w:rPr>
          <w:rFonts w:ascii="Times" w:hAnsi="Times" w:cs="Arial"/>
          <w:color w:val="000000" w:themeColor="text1"/>
        </w:rPr>
        <w:t xml:space="preserve">Stream </w:t>
      </w:r>
      <w:r w:rsidR="0039370B">
        <w:rPr>
          <w:rFonts w:ascii="Times" w:hAnsi="Times" w:cs="Arial"/>
          <w:color w:val="000000" w:themeColor="text1"/>
        </w:rPr>
        <w:t>g</w:t>
      </w:r>
      <w:r w:rsidR="0039370B" w:rsidRPr="006F2543">
        <w:rPr>
          <w:rFonts w:ascii="Times" w:hAnsi="Times" w:cs="Arial"/>
          <w:color w:val="000000" w:themeColor="text1"/>
        </w:rPr>
        <w:t xml:space="preserve">raphs </w:t>
      </w:r>
      <w:r w:rsidRPr="006F2543">
        <w:rPr>
          <w:rFonts w:ascii="Times" w:hAnsi="Times" w:cs="Arial"/>
          <w:color w:val="000000" w:themeColor="text1"/>
        </w:rPr>
        <w:t xml:space="preserve">are </w:t>
      </w:r>
      <w:r w:rsidR="0039370B">
        <w:rPr>
          <w:rFonts w:ascii="Times" w:hAnsi="Times" w:cs="Arial"/>
          <w:color w:val="000000" w:themeColor="text1"/>
        </w:rPr>
        <w:t xml:space="preserve">an approach to visualization which are </w:t>
      </w:r>
      <w:r w:rsidRPr="006F2543">
        <w:rPr>
          <w:rFonts w:ascii="Times" w:hAnsi="Times" w:cs="Arial"/>
          <w:color w:val="000000" w:themeColor="text1"/>
        </w:rPr>
        <w:t xml:space="preserve">ideal for displaying high-volume datasets, </w:t>
      </w:r>
      <w:r w:rsidRPr="00D80678">
        <w:rPr>
          <w:rFonts w:ascii="Times" w:hAnsi="Times" w:cs="Arial"/>
          <w:color w:val="000000" w:themeColor="text1"/>
        </w:rPr>
        <w:t>to</w:t>
      </w:r>
      <w:r w:rsidRPr="006F2543">
        <w:rPr>
          <w:rFonts w:ascii="Times" w:hAnsi="Times" w:cs="Arial"/>
          <w:color w:val="000000" w:themeColor="text1"/>
        </w:rPr>
        <w:t xml:space="preserve"> discover </w:t>
      </w:r>
      <w:r w:rsidRPr="00D80678">
        <w:rPr>
          <w:rFonts w:ascii="Times" w:hAnsi="Times" w:cs="Arial"/>
          <w:color w:val="000000" w:themeColor="text1"/>
        </w:rPr>
        <w:t>shapes, trends,</w:t>
      </w:r>
      <w:r w:rsidRPr="006F2543">
        <w:rPr>
          <w:rFonts w:ascii="Times" w:hAnsi="Times" w:cs="Arial"/>
          <w:color w:val="000000" w:themeColor="text1"/>
        </w:rPr>
        <w:t xml:space="preserve"> and patterns over time across a wide range of</w:t>
      </w:r>
      <w:r w:rsidRPr="00D80678">
        <w:rPr>
          <w:rFonts w:ascii="Times" w:hAnsi="Times" w:cs="Arial"/>
          <w:color w:val="000000" w:themeColor="text1"/>
        </w:rPr>
        <w:t xml:space="preserve"> numerical</w:t>
      </w:r>
      <w:r w:rsidRPr="006F2543">
        <w:rPr>
          <w:rFonts w:ascii="Times" w:hAnsi="Times" w:cs="Arial"/>
          <w:color w:val="000000" w:themeColor="text1"/>
        </w:rPr>
        <w:t xml:space="preserve"> </w:t>
      </w:r>
      <w:r w:rsidRPr="00D80678">
        <w:rPr>
          <w:rFonts w:ascii="Times" w:hAnsi="Times" w:cs="Arial"/>
          <w:color w:val="000000" w:themeColor="text1"/>
        </w:rPr>
        <w:t>groups side by side</w:t>
      </w:r>
      <w:r w:rsidRPr="006F2543">
        <w:rPr>
          <w:rFonts w:ascii="Times" w:hAnsi="Times" w:cs="Arial"/>
          <w:color w:val="000000" w:themeColor="text1"/>
        </w:rPr>
        <w:t>. For example, seasonal peaks in the stream shape can suggest a periodic pattern.</w:t>
      </w:r>
      <w:r w:rsidRPr="00D80678">
        <w:rPr>
          <w:rFonts w:ascii="Times" w:hAnsi="Times" w:cs="Arial"/>
          <w:color w:val="000000" w:themeColor="text1"/>
        </w:rPr>
        <w:t xml:space="preserve"> </w:t>
      </w:r>
      <w:r w:rsidRPr="00D80678">
        <w:rPr>
          <w:rFonts w:ascii="Times" w:hAnsi="Times" w:cs="Open Sans"/>
          <w:color w:val="000000" w:themeColor="text1"/>
          <w:shd w:val="clear" w:color="auto" w:fill="FFFFFF"/>
        </w:rPr>
        <w:t>They work even better when there is an interactive component involved that enables the following of each</w:t>
      </w:r>
      <w:r w:rsidR="0039370B">
        <w:rPr>
          <w:rFonts w:ascii="Times" w:hAnsi="Times" w:cs="Open Sans"/>
          <w:color w:val="000000" w:themeColor="text1"/>
          <w:shd w:val="clear" w:color="auto" w:fill="FFFFFF"/>
        </w:rPr>
        <w:t xml:space="preserve"> separate</w:t>
      </w:r>
      <w:r w:rsidRPr="00D80678">
        <w:rPr>
          <w:rFonts w:ascii="Times" w:hAnsi="Times" w:cs="Open Sans"/>
          <w:color w:val="000000" w:themeColor="text1"/>
          <w:shd w:val="clear" w:color="auto" w:fill="FFFFFF"/>
        </w:rPr>
        <w:t xml:space="preserve"> “flow” or allow filtering the view in some way.</w:t>
      </w:r>
      <w:r>
        <w:rPr>
          <w:rFonts w:ascii="Times" w:hAnsi="Times" w:cs="Open Sans"/>
          <w:color w:val="000000" w:themeColor="text1"/>
          <w:shd w:val="clear" w:color="auto" w:fill="FFFFFF"/>
        </w:rPr>
        <w:t xml:space="preserve"> </w:t>
      </w:r>
      <w:r w:rsidR="003E2FE7" w:rsidRPr="00851C1C">
        <w:rPr>
          <w:rFonts w:ascii="Times" w:hAnsi="Times" w:cs="Open Sans"/>
          <w:color w:val="160ED9"/>
          <w:shd w:val="clear" w:color="auto" w:fill="FFFFFF"/>
        </w:rPr>
        <w:t xml:space="preserve">The following example shows number of </w:t>
      </w:r>
      <w:r w:rsidR="004B4CDA" w:rsidRPr="00851C1C">
        <w:rPr>
          <w:rFonts w:ascii="Times" w:hAnsi="Times" w:cs="Open Sans"/>
          <w:color w:val="160ED9"/>
          <w:shd w:val="clear" w:color="auto" w:fill="FFFFFF"/>
        </w:rPr>
        <w:t>deaths</w:t>
      </w:r>
      <w:r w:rsidR="003E2FE7" w:rsidRPr="00851C1C">
        <w:rPr>
          <w:rFonts w:ascii="Times" w:hAnsi="Times" w:cs="Open Sans"/>
          <w:color w:val="160ED9"/>
          <w:shd w:val="clear" w:color="auto" w:fill="FFFFFF"/>
        </w:rPr>
        <w:t xml:space="preserve"> </w:t>
      </w:r>
      <w:r w:rsidR="004B4CDA" w:rsidRPr="00851C1C">
        <w:rPr>
          <w:rFonts w:ascii="Times" w:hAnsi="Times" w:cs="Open Sans"/>
          <w:color w:val="160ED9"/>
          <w:shd w:val="clear" w:color="auto" w:fill="FFFFFF"/>
        </w:rPr>
        <w:t>count</w:t>
      </w:r>
      <w:r w:rsidR="003E2FE7" w:rsidRPr="00851C1C">
        <w:rPr>
          <w:rFonts w:ascii="Times" w:hAnsi="Times" w:cs="Open Sans"/>
          <w:color w:val="160ED9"/>
          <w:shd w:val="clear" w:color="auto" w:fill="FFFFFF"/>
        </w:rPr>
        <w:t xml:space="preserve"> among the continents for the duration of 10 days.</w:t>
      </w:r>
    </w:p>
    <w:p w14:paraId="48822672" w14:textId="77777777" w:rsidR="00851C1C" w:rsidRPr="00851C1C" w:rsidRDefault="00851C1C" w:rsidP="00FE0DE5">
      <w:pPr>
        <w:spacing w:line="360" w:lineRule="auto"/>
        <w:jc w:val="both"/>
        <w:rPr>
          <w:rFonts w:ascii="Times" w:hAnsi="Times" w:cs="Open Sans"/>
          <w:color w:val="160ED9"/>
          <w:shd w:val="clear" w:color="auto" w:fill="FFFFFF"/>
        </w:rPr>
      </w:pPr>
    </w:p>
    <w:p w14:paraId="51F05363" w14:textId="77777777" w:rsidR="00F55F26" w:rsidRPr="00851C1C" w:rsidRDefault="00351474" w:rsidP="00FE0DE5">
      <w:pPr>
        <w:spacing w:line="360" w:lineRule="auto"/>
        <w:jc w:val="both"/>
        <w:rPr>
          <w:rFonts w:ascii="Times" w:hAnsi="Times" w:cs="Open Sans"/>
          <w:color w:val="160ED9"/>
          <w:shd w:val="clear" w:color="auto" w:fill="FFFFFF"/>
        </w:rPr>
      </w:pPr>
      <w:r w:rsidRPr="00C12633">
        <w:rPr>
          <w:rFonts w:ascii="Times" w:hAnsi="Times" w:cs="Open Sans"/>
          <w:noProof/>
          <w:color w:val="160ED9"/>
          <w:shd w:val="clear" w:color="auto" w:fill="FFFFFF"/>
        </w:rPr>
        <w:drawing>
          <wp:inline distT="0" distB="0" distL="0" distR="0" wp14:anchorId="36DAFD34" wp14:editId="39C7A752">
            <wp:extent cx="5731510" cy="3531870"/>
            <wp:effectExtent l="12700" t="12700" r="8890" b="1143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31870"/>
                    </a:xfrm>
                    <a:prstGeom prst="rect">
                      <a:avLst/>
                    </a:prstGeom>
                    <a:ln w="3175">
                      <a:solidFill>
                        <a:schemeClr val="accent1"/>
                      </a:solidFill>
                    </a:ln>
                  </pic:spPr>
                </pic:pic>
              </a:graphicData>
            </a:graphic>
          </wp:inline>
        </w:drawing>
      </w:r>
    </w:p>
    <w:p w14:paraId="3ECDBE49" w14:textId="4AF6FC22" w:rsidR="00F55F26" w:rsidRPr="00851C1C" w:rsidRDefault="00F55F26" w:rsidP="00FE0DE5">
      <w:pPr>
        <w:spacing w:line="360" w:lineRule="auto"/>
        <w:jc w:val="both"/>
        <w:rPr>
          <w:rFonts w:ascii="Times" w:hAnsi="Times" w:cs="Open Sans"/>
          <w:color w:val="160ED9"/>
          <w:shd w:val="clear" w:color="auto" w:fill="FFFFFF"/>
        </w:rPr>
      </w:pPr>
      <w:r w:rsidRPr="00851C1C">
        <w:rPr>
          <w:rFonts w:ascii="Times" w:hAnsi="Times" w:cs="Open Sans"/>
          <w:color w:val="160ED9"/>
          <w:shd w:val="clear" w:color="auto" w:fill="FFFFFF"/>
        </w:rPr>
        <w:t>Figure</w:t>
      </w:r>
      <w:r w:rsidR="00351474" w:rsidRPr="00851C1C">
        <w:rPr>
          <w:rFonts w:ascii="Times" w:hAnsi="Times" w:cs="Open Sans"/>
          <w:color w:val="160ED9"/>
          <w:shd w:val="clear" w:color="auto" w:fill="FFFFFF"/>
        </w:rPr>
        <w:t>-1: Streamgraph (</w:t>
      </w:r>
      <w:r w:rsidR="008F6828">
        <w:rPr>
          <w:rFonts w:ascii="Times" w:hAnsi="Times" w:cs="Open Sans"/>
          <w:color w:val="160ED9"/>
          <w:shd w:val="clear" w:color="auto" w:fill="FFFFFF"/>
        </w:rPr>
        <w:t>ref</w:t>
      </w:r>
      <w:r w:rsidR="008F6828" w:rsidRPr="00851C1C">
        <w:rPr>
          <w:rFonts w:ascii="Times" w:hAnsi="Times" w:cs="Open Sans"/>
          <w:color w:val="160ED9"/>
          <w:shd w:val="clear" w:color="auto" w:fill="FFFFFF"/>
        </w:rPr>
        <w:t xml:space="preserve"> </w:t>
      </w:r>
      <w:r w:rsidRPr="00851C1C">
        <w:rPr>
          <w:rFonts w:ascii="Times" w:hAnsi="Times" w:cs="Open Sans"/>
          <w:color w:val="160ED9"/>
          <w:shd w:val="clear" w:color="auto" w:fill="FFFFFF"/>
        </w:rPr>
        <w:t>https://app.flourish.studio/visualisation/4023285</w:t>
      </w:r>
      <w:r w:rsidR="00351474" w:rsidRPr="00851C1C">
        <w:rPr>
          <w:rFonts w:ascii="Times" w:hAnsi="Times" w:cs="Open Sans"/>
          <w:color w:val="160ED9"/>
          <w:shd w:val="clear" w:color="auto" w:fill="FFFFFF"/>
        </w:rPr>
        <w:t>)</w:t>
      </w:r>
    </w:p>
    <w:p w14:paraId="45BAE51A" w14:textId="77777777" w:rsidR="00FE0DE5" w:rsidRPr="00D80678" w:rsidRDefault="00FE0DE5" w:rsidP="00FE0DE5">
      <w:pPr>
        <w:spacing w:line="360" w:lineRule="auto"/>
        <w:jc w:val="both"/>
      </w:pPr>
    </w:p>
    <w:p w14:paraId="6A27489A" w14:textId="02D74C60" w:rsidR="00FE0DE5" w:rsidRPr="002E48C9" w:rsidRDefault="00FE0DE5" w:rsidP="00FE0DE5">
      <w:pPr>
        <w:spacing w:line="360" w:lineRule="auto"/>
        <w:jc w:val="both"/>
        <w:rPr>
          <w:rFonts w:ascii="Times" w:hAnsi="Times"/>
          <w:b/>
          <w:bCs/>
          <w:color w:val="000000" w:themeColor="text1"/>
          <w:shd w:val="clear" w:color="auto" w:fill="FFFFFF"/>
          <w:lang w:val="en-US"/>
        </w:rPr>
      </w:pPr>
      <w:r>
        <w:rPr>
          <w:rFonts w:ascii="Times" w:hAnsi="Times"/>
          <w:b/>
          <w:bCs/>
          <w:color w:val="000000" w:themeColor="text1"/>
          <w:shd w:val="clear" w:color="auto" w:fill="FFFFFF"/>
          <w:lang w:val="en-US"/>
        </w:rPr>
        <w:t>1.2.3</w:t>
      </w:r>
      <w:r>
        <w:rPr>
          <w:rFonts w:ascii="Times" w:hAnsi="Times"/>
          <w:b/>
          <w:bCs/>
          <w:color w:val="000000" w:themeColor="text1"/>
          <w:shd w:val="clear" w:color="auto" w:fill="FFFFFF"/>
          <w:lang w:val="en-US"/>
        </w:rPr>
        <w:tab/>
        <w:t>D3.js</w:t>
      </w:r>
    </w:p>
    <w:p w14:paraId="00191DBB" w14:textId="20803065" w:rsidR="00FE0DE5" w:rsidRPr="008C0AA4" w:rsidRDefault="00FE0DE5" w:rsidP="00FE0DE5">
      <w:pPr>
        <w:spacing w:line="360" w:lineRule="auto"/>
        <w:jc w:val="both"/>
        <w:rPr>
          <w:rFonts w:ascii="Times" w:eastAsiaTheme="minorHAnsi" w:hAnsi="Times"/>
          <w:lang w:val="en-GB" w:eastAsia="en-US"/>
        </w:rPr>
      </w:pPr>
      <w:r w:rsidRPr="008C0AA4">
        <w:rPr>
          <w:rFonts w:ascii="Times" w:eastAsiaTheme="minorHAnsi" w:hAnsi="Times"/>
          <w:lang w:val="en-GB" w:eastAsia="en-US"/>
        </w:rPr>
        <w:lastRenderedPageBreak/>
        <w:t>D3 is a JavaScript library for manipulating web documents based on data.</w:t>
      </w:r>
      <w:r w:rsidRPr="008C0AA4">
        <w:rPr>
          <w:rFonts w:ascii="Times" w:hAnsi="Times" w:cs="Arial"/>
          <w:color w:val="202124"/>
          <w:shd w:val="clear" w:color="auto" w:fill="FFFFFF"/>
        </w:rPr>
        <w:t xml:space="preserve"> It creates visualizations by binding the data and graphical elements to the Document Object Model and eventually</w:t>
      </w:r>
      <w:r w:rsidRPr="008C0AA4">
        <w:rPr>
          <w:rFonts w:ascii="Times" w:eastAsiaTheme="minorHAnsi" w:hAnsi="Times"/>
          <w:lang w:val="en-GB" w:eastAsia="en-US"/>
        </w:rPr>
        <w:t xml:space="preserve"> produce dynamic and interactive data visualization</w:t>
      </w:r>
      <w:ins w:id="3" w:author="Stephen Brooks" w:date="2022-01-15T16:39:00Z">
        <w:r w:rsidR="0039370B">
          <w:rPr>
            <w:rFonts w:ascii="Times" w:eastAsiaTheme="minorHAnsi" w:hAnsi="Times"/>
            <w:lang w:val="en-GB" w:eastAsia="en-US"/>
          </w:rPr>
          <w:t>s</w:t>
        </w:r>
      </w:ins>
      <w:r w:rsidRPr="008C0AA4">
        <w:rPr>
          <w:rFonts w:ascii="Times" w:eastAsiaTheme="minorHAnsi" w:hAnsi="Times"/>
          <w:lang w:val="en-GB" w:eastAsia="en-US"/>
        </w:rPr>
        <w:t xml:space="preserve"> in web browsers with the help of standard web technologies like HTML, CSS, SVG.</w:t>
      </w:r>
      <w:r w:rsidR="0039370B">
        <w:rPr>
          <w:rFonts w:ascii="Times" w:eastAsiaTheme="minorHAnsi" w:hAnsi="Times"/>
          <w:lang w:val="en-GB" w:eastAsia="en-US"/>
        </w:rPr>
        <w:t xml:space="preserve"> The visualizations developed in this thesis were all created using the D3 visualization library. </w:t>
      </w:r>
    </w:p>
    <w:p w14:paraId="0BB06BB2" w14:textId="77777777" w:rsidR="006A10ED" w:rsidRDefault="006A10ED" w:rsidP="0016768D">
      <w:pPr>
        <w:autoSpaceDE w:val="0"/>
        <w:autoSpaceDN w:val="0"/>
        <w:adjustRightInd w:val="0"/>
        <w:spacing w:line="360" w:lineRule="auto"/>
        <w:jc w:val="both"/>
        <w:rPr>
          <w:rFonts w:ascii="Times" w:hAnsi="Times"/>
          <w:b/>
          <w:bCs/>
          <w:color w:val="000000" w:themeColor="text1"/>
          <w:lang w:val="en-US"/>
        </w:rPr>
      </w:pPr>
    </w:p>
    <w:p w14:paraId="0055B77B" w14:textId="5C3F0E27" w:rsidR="0016768D" w:rsidRDefault="0016768D" w:rsidP="0016768D">
      <w:pPr>
        <w:autoSpaceDE w:val="0"/>
        <w:autoSpaceDN w:val="0"/>
        <w:adjustRightInd w:val="0"/>
        <w:spacing w:line="360" w:lineRule="auto"/>
        <w:jc w:val="both"/>
        <w:rPr>
          <w:rFonts w:ascii="Times" w:hAnsi="Times"/>
          <w:color w:val="000000" w:themeColor="text1"/>
          <w:lang w:val="en-US"/>
        </w:rPr>
      </w:pPr>
      <w:r w:rsidRPr="002E48C9">
        <w:rPr>
          <w:rFonts w:ascii="Times" w:hAnsi="Times"/>
          <w:b/>
          <w:bCs/>
          <w:color w:val="000000" w:themeColor="text1"/>
          <w:lang w:val="en-US"/>
        </w:rPr>
        <w:t>1.2.</w:t>
      </w:r>
      <w:r w:rsidR="00FE0DE5">
        <w:rPr>
          <w:rFonts w:ascii="Times" w:hAnsi="Times"/>
          <w:b/>
          <w:bCs/>
          <w:color w:val="000000" w:themeColor="text1"/>
          <w:lang w:val="en-US"/>
        </w:rPr>
        <w:t>4</w:t>
      </w:r>
      <w:r w:rsidRPr="002E48C9">
        <w:rPr>
          <w:rFonts w:ascii="Times" w:hAnsi="Times"/>
          <w:b/>
          <w:bCs/>
          <w:color w:val="000000" w:themeColor="text1"/>
          <w:lang w:val="en-US"/>
        </w:rPr>
        <w:tab/>
        <w:t>Uncertainty</w:t>
      </w:r>
      <w:r w:rsidRPr="002E48C9">
        <w:rPr>
          <w:rFonts w:ascii="Times" w:hAnsi="Times"/>
          <w:color w:val="000000" w:themeColor="text1"/>
          <w:lang w:val="en-US"/>
        </w:rPr>
        <w:t xml:space="preserve"> </w:t>
      </w:r>
    </w:p>
    <w:p w14:paraId="76E908FC" w14:textId="0AC7EA3D" w:rsidR="00495130" w:rsidRPr="00495130" w:rsidRDefault="00DD4052" w:rsidP="004B4CDA">
      <w:pPr>
        <w:pStyle w:val="NormalWeb"/>
        <w:spacing w:line="360" w:lineRule="auto"/>
        <w:jc w:val="both"/>
      </w:pPr>
      <w:r w:rsidRPr="004B4CDA">
        <w:rPr>
          <w:rFonts w:ascii="Times" w:hAnsi="Times" w:cs="Arial"/>
          <w:color w:val="000000" w:themeColor="text1"/>
          <w:shd w:val="clear" w:color="auto" w:fill="FFFFFF"/>
        </w:rPr>
        <w:t>Uncertainty is a</w:t>
      </w:r>
      <w:r w:rsidR="0039370B" w:rsidRPr="004B4CDA">
        <w:rPr>
          <w:rFonts w:ascii="Times" w:hAnsi="Times" w:cs="Arial"/>
          <w:color w:val="000000" w:themeColor="text1"/>
          <w:shd w:val="clear" w:color="auto" w:fill="FFFFFF"/>
        </w:rPr>
        <w:t xml:space="preserve">n essential </w:t>
      </w:r>
      <w:r w:rsidRPr="004B4CDA">
        <w:rPr>
          <w:rFonts w:ascii="Times" w:hAnsi="Times" w:cs="Arial"/>
          <w:color w:val="000000" w:themeColor="text1"/>
          <w:shd w:val="clear" w:color="auto" w:fill="FFFFFF"/>
        </w:rPr>
        <w:t>part of life</w:t>
      </w:r>
      <w:r w:rsidR="0039370B" w:rsidRPr="004B4CDA">
        <w:rPr>
          <w:rFonts w:ascii="Times" w:hAnsi="Times" w:cs="Arial"/>
          <w:color w:val="000000" w:themeColor="text1"/>
          <w:shd w:val="clear" w:color="auto" w:fill="FFFFFF"/>
        </w:rPr>
        <w:t xml:space="preserve"> and </w:t>
      </w:r>
      <w:r w:rsidR="0032606B" w:rsidRPr="004B4CDA">
        <w:rPr>
          <w:rFonts w:ascii="Times" w:hAnsi="Times" w:cs="Arial"/>
          <w:color w:val="000000" w:themeColor="text1"/>
        </w:rPr>
        <w:t xml:space="preserve">is defined </w:t>
      </w:r>
      <w:r w:rsidR="0039370B" w:rsidRPr="004B4CDA">
        <w:rPr>
          <w:rFonts w:ascii="Times" w:hAnsi="Times" w:cs="Arial"/>
          <w:color w:val="000000" w:themeColor="text1"/>
        </w:rPr>
        <w:t xml:space="preserve">by </w:t>
      </w:r>
      <w:r w:rsidR="0032606B" w:rsidRPr="004B4CDA">
        <w:rPr>
          <w:rFonts w:ascii="Times" w:hAnsi="Times" w:cs="Arial"/>
          <w:color w:val="000000" w:themeColor="text1"/>
        </w:rPr>
        <w:t>lack of sureness</w:t>
      </w:r>
      <w:r w:rsidRPr="004B4CDA">
        <w:rPr>
          <w:rFonts w:ascii="Times" w:hAnsi="Times" w:cs="Arial"/>
          <w:color w:val="000000" w:themeColor="text1"/>
        </w:rPr>
        <w:t xml:space="preserve"> or certainty</w:t>
      </w:r>
      <w:r w:rsidR="0032606B" w:rsidRPr="004B4CDA">
        <w:rPr>
          <w:rFonts w:ascii="Times" w:hAnsi="Times" w:cs="Arial"/>
          <w:color w:val="000000" w:themeColor="text1"/>
        </w:rPr>
        <w:t xml:space="preserve"> </w:t>
      </w:r>
      <w:r w:rsidRPr="004B4CDA">
        <w:rPr>
          <w:rFonts w:ascii="Times" w:hAnsi="Times" w:cs="Arial"/>
          <w:color w:val="000000" w:themeColor="text1"/>
        </w:rPr>
        <w:t>in data</w:t>
      </w:r>
      <w:r w:rsidR="0032606B" w:rsidRPr="004B4CDA">
        <w:rPr>
          <w:rFonts w:ascii="Times" w:hAnsi="Times" w:cs="Arial"/>
          <w:color w:val="000000" w:themeColor="text1"/>
          <w:shd w:val="clear" w:color="auto" w:fill="FFFFFF"/>
        </w:rPr>
        <w:t>.</w:t>
      </w:r>
      <w:r w:rsidRPr="004B4CDA">
        <w:rPr>
          <w:rFonts w:ascii="Times" w:hAnsi="Times" w:cs="Arial"/>
          <w:color w:val="000000" w:themeColor="text1"/>
          <w:shd w:val="clear" w:color="auto" w:fill="FFFFFF"/>
        </w:rPr>
        <w:t xml:space="preserve"> The lack of certainty</w:t>
      </w:r>
      <w:r w:rsidR="0039370B" w:rsidRPr="004B4CDA">
        <w:rPr>
          <w:rFonts w:ascii="Times" w:hAnsi="Times" w:cs="Arial"/>
          <w:color w:val="000000" w:themeColor="text1"/>
          <w:shd w:val="clear" w:color="auto" w:fill="FFFFFF"/>
        </w:rPr>
        <w:t xml:space="preserve"> is </w:t>
      </w:r>
      <w:r w:rsidRPr="004B4CDA">
        <w:rPr>
          <w:rFonts w:ascii="Times" w:hAnsi="Times" w:cs="Arial"/>
          <w:color w:val="000000" w:themeColor="text1"/>
          <w:shd w:val="clear" w:color="auto" w:fill="FFFFFF"/>
        </w:rPr>
        <w:t>a state of limited knowledge where it is impossible to exactly describe the existing state</w:t>
      </w:r>
      <w:r w:rsidR="00771902" w:rsidRPr="004B4CDA">
        <w:rPr>
          <w:rFonts w:ascii="Times" w:hAnsi="Times" w:cs="Arial"/>
          <w:color w:val="000000" w:themeColor="text1"/>
          <w:shd w:val="clear" w:color="auto" w:fill="FFFFFF"/>
        </w:rPr>
        <w:t xml:space="preserve"> or</w:t>
      </w:r>
      <w:r w:rsidRPr="004B4CDA">
        <w:rPr>
          <w:rFonts w:ascii="Times" w:hAnsi="Times" w:cs="Arial"/>
          <w:color w:val="000000" w:themeColor="text1"/>
          <w:shd w:val="clear" w:color="auto" w:fill="FFFFFF"/>
        </w:rPr>
        <w:t xml:space="preserve"> a future outcome</w:t>
      </w:r>
      <w:r w:rsidR="00495130" w:rsidRPr="004B4CDA">
        <w:rPr>
          <w:rFonts w:ascii="Times" w:hAnsi="Times" w:cs="Arial"/>
          <w:color w:val="000000" w:themeColor="text1"/>
          <w:shd w:val="clear" w:color="auto" w:fill="FFFFFF"/>
        </w:rPr>
        <w:t>.</w:t>
      </w:r>
      <w:r w:rsidR="00301A80" w:rsidRPr="004B4CDA">
        <w:rPr>
          <w:rFonts w:ascii="Times" w:hAnsi="Times" w:cs="Arial"/>
          <w:color w:val="000000" w:themeColor="text1"/>
          <w:shd w:val="clear" w:color="auto" w:fill="FFFFFF"/>
        </w:rPr>
        <w:t xml:space="preserve"> </w:t>
      </w:r>
      <w:r w:rsidR="000B3CE6">
        <w:rPr>
          <w:rFonts w:ascii="Times" w:hAnsi="Times" w:cs="Arial"/>
          <w:color w:val="000000" w:themeColor="text1"/>
          <w:shd w:val="clear" w:color="auto" w:fill="FFFFFF"/>
        </w:rPr>
        <w:t xml:space="preserve">In practice, </w:t>
      </w:r>
      <w:r w:rsidR="000B3CE6">
        <w:rPr>
          <w:rFonts w:ascii="Times" w:hAnsi="Times"/>
          <w:color w:val="000000" w:themeColor="text1"/>
        </w:rPr>
        <w:t>u</w:t>
      </w:r>
      <w:r w:rsidR="00301A80" w:rsidRPr="004B4CDA">
        <w:rPr>
          <w:rFonts w:ascii="Times" w:hAnsi="Times"/>
          <w:color w:val="000000" w:themeColor="text1"/>
        </w:rPr>
        <w:t xml:space="preserve">ncertainty is a complex concept and there are many kinds of uncertainty that decision makers must face. It covers a broad range of concepts like inconsistency, doubtfulness, reliability, </w:t>
      </w:r>
      <w:r w:rsidR="004B4CDA" w:rsidRPr="004B4CDA">
        <w:rPr>
          <w:rFonts w:ascii="Times" w:hAnsi="Times"/>
          <w:color w:val="000000" w:themeColor="text1"/>
        </w:rPr>
        <w:t>inaccuracy,</w:t>
      </w:r>
      <w:r w:rsidR="00301A80" w:rsidRPr="004B4CDA">
        <w:rPr>
          <w:rFonts w:ascii="Times" w:hAnsi="Times"/>
          <w:color w:val="000000" w:themeColor="text1"/>
        </w:rPr>
        <w:t xml:space="preserve"> or error (unknown or not quantified error). Hence, it is difficult to give a generally accepted definition of uncertainty [45]. </w:t>
      </w:r>
      <w:r w:rsidR="0021522D" w:rsidRPr="004B4CDA">
        <w:rPr>
          <w:rFonts w:ascii="Times" w:hAnsi="Times"/>
          <w:color w:val="000000" w:themeColor="text1"/>
        </w:rPr>
        <w:t>Uncertainty describes a comparison that can most clearly be understood visually, such as the difference between surfaces generated using different techniques, or a range of values that a surface might fall in. A simple approach to the visualization of this type of information is a side-by-side comparison of data sets</w:t>
      </w:r>
      <w:r w:rsidR="00301A80" w:rsidRPr="004B4CDA">
        <w:rPr>
          <w:rFonts w:ascii="Times" w:hAnsi="Times"/>
          <w:color w:val="000000" w:themeColor="text1"/>
        </w:rPr>
        <w:t xml:space="preserve"> [48]</w:t>
      </w:r>
      <w:r w:rsidR="0021522D" w:rsidRPr="004B4CDA">
        <w:rPr>
          <w:rFonts w:ascii="Times" w:hAnsi="Times"/>
          <w:color w:val="000000" w:themeColor="text1"/>
        </w:rPr>
        <w:t xml:space="preserve">. </w:t>
      </w:r>
      <w:r w:rsidR="00301A80" w:rsidRPr="004B4CDA">
        <w:rPr>
          <w:rFonts w:ascii="Times" w:hAnsi="Times"/>
          <w:color w:val="000000" w:themeColor="text1"/>
        </w:rPr>
        <w:t xml:space="preserve">Different types of uncertainty result in differing interpretations and misinterpretations and so </w:t>
      </w:r>
      <w:r w:rsidR="00301A80" w:rsidRPr="004B4CDA">
        <w:rPr>
          <w:rFonts w:ascii="Times" w:hAnsi="Times" w:cs="Arial"/>
          <w:color w:val="000000" w:themeColor="text1"/>
          <w:shd w:val="clear" w:color="auto" w:fill="FFFFFF"/>
        </w:rPr>
        <w:t>d</w:t>
      </w:r>
      <w:r w:rsidR="00495130" w:rsidRPr="004B4CDA">
        <w:rPr>
          <w:rFonts w:ascii="Times" w:hAnsi="Times" w:cs="Arial"/>
          <w:color w:val="000000" w:themeColor="text1"/>
          <w:shd w:val="clear" w:color="auto" w:fill="FFFFFF"/>
        </w:rPr>
        <w:t xml:space="preserve">ifferent people </w:t>
      </w:r>
      <w:r w:rsidR="000B3CE6">
        <w:rPr>
          <w:rFonts w:ascii="Times" w:hAnsi="Times" w:cs="Arial"/>
          <w:color w:val="000000" w:themeColor="text1"/>
          <w:shd w:val="clear" w:color="auto" w:fill="FFFFFF"/>
        </w:rPr>
        <w:t>perceive and explain</w:t>
      </w:r>
      <w:r w:rsidR="00495130" w:rsidRPr="004B4CDA">
        <w:rPr>
          <w:rFonts w:ascii="Times" w:hAnsi="Times" w:cs="Arial"/>
          <w:color w:val="000000" w:themeColor="text1"/>
          <w:shd w:val="clear" w:color="auto" w:fill="FFFFFF"/>
        </w:rPr>
        <w:t xml:space="preserve"> </w:t>
      </w:r>
      <w:r w:rsidR="00301A80" w:rsidRPr="004B4CDA">
        <w:rPr>
          <w:rFonts w:ascii="Times" w:hAnsi="Times" w:cs="Arial"/>
          <w:color w:val="000000" w:themeColor="text1"/>
          <w:shd w:val="clear" w:color="auto" w:fill="FFFFFF"/>
        </w:rPr>
        <w:t>it</w:t>
      </w:r>
      <w:r w:rsidR="00495130" w:rsidRPr="004B4CDA">
        <w:rPr>
          <w:rFonts w:ascii="Times" w:hAnsi="Times" w:cs="Arial"/>
          <w:color w:val="000000" w:themeColor="text1"/>
          <w:shd w:val="clear" w:color="auto" w:fill="FFFFFF"/>
        </w:rPr>
        <w:t xml:space="preserve"> differently, for example: </w:t>
      </w:r>
      <w:r w:rsidR="000B3CE6">
        <w:rPr>
          <w:rFonts w:ascii="Times" w:hAnsi="Times"/>
          <w:color w:val="000000" w:themeColor="text1"/>
        </w:rPr>
        <w:t>p</w:t>
      </w:r>
      <w:r w:rsidR="00495130" w:rsidRPr="004B4CDA">
        <w:rPr>
          <w:rFonts w:ascii="Times" w:hAnsi="Times"/>
          <w:color w:val="000000" w:themeColor="text1"/>
        </w:rPr>
        <w:t xml:space="preserve">articipants </w:t>
      </w:r>
      <w:r w:rsidR="000B3CE6">
        <w:rPr>
          <w:rFonts w:ascii="Times" w:hAnsi="Times"/>
          <w:color w:val="000000" w:themeColor="text1"/>
        </w:rPr>
        <w:t xml:space="preserve">in a survey </w:t>
      </w:r>
      <w:r w:rsidR="00495130" w:rsidRPr="004B4CDA">
        <w:rPr>
          <w:rFonts w:ascii="Times" w:hAnsi="Times"/>
          <w:color w:val="000000" w:themeColor="text1"/>
        </w:rPr>
        <w:t>used phrases like ‘imperfect knowledge,’ ‘inadequate information’ and ‘lack</w:t>
      </w:r>
      <w:r w:rsidR="00301A80" w:rsidRPr="004B4CDA">
        <w:rPr>
          <w:rFonts w:ascii="Times" w:hAnsi="Times"/>
          <w:color w:val="000000" w:themeColor="text1"/>
        </w:rPr>
        <w:t xml:space="preserve"> </w:t>
      </w:r>
      <w:r w:rsidR="00495130" w:rsidRPr="004B4CDA">
        <w:rPr>
          <w:rFonts w:ascii="Times" w:hAnsi="Times"/>
          <w:color w:val="000000" w:themeColor="text1"/>
        </w:rPr>
        <w:t xml:space="preserve">of absolute knowledge’ to describe uncertainty. Some participants saw uncertainty as a time when the probability of something is not 1.0. When more than one event could happen, this was uncertainty. One participant articulated this as a ‘partial belief’ in something </w:t>
      </w:r>
      <w:r w:rsidR="002461C8" w:rsidRPr="004B4CDA">
        <w:rPr>
          <w:rFonts w:ascii="Times" w:hAnsi="Times" w:cs="Arial"/>
          <w:color w:val="000000" w:themeColor="text1"/>
          <w:shd w:val="clear" w:color="auto" w:fill="FFFFFF"/>
        </w:rPr>
        <w:t>[53]</w:t>
      </w:r>
      <w:r w:rsidRPr="004B4CDA">
        <w:rPr>
          <w:rFonts w:ascii="Times" w:hAnsi="Times" w:cs="Arial"/>
          <w:color w:val="000000" w:themeColor="text1"/>
          <w:shd w:val="clear" w:color="auto" w:fill="FFFFFF"/>
        </w:rPr>
        <w:t xml:space="preserve">. </w:t>
      </w:r>
    </w:p>
    <w:p w14:paraId="44517D54" w14:textId="4E092957" w:rsidR="00DD4052" w:rsidRPr="004B4CDA" w:rsidRDefault="0039370B" w:rsidP="004B4CDA">
      <w:pPr>
        <w:pStyle w:val="NormalWeb"/>
        <w:spacing w:line="360" w:lineRule="auto"/>
        <w:jc w:val="both"/>
      </w:pPr>
      <w:r w:rsidRPr="0039370B">
        <w:rPr>
          <w:rFonts w:ascii="Times" w:hAnsi="Times" w:cs="Arial"/>
          <w:color w:val="202122"/>
          <w:shd w:val="clear" w:color="auto" w:fill="FFFFFF"/>
        </w:rPr>
        <w:t xml:space="preserve">Data uncertainty is the degree to which it is inaccurate, imprecise, or unreliable. It can come from source (e.g.: data provider), data lineage (e.g.: from calculation), noise (e.g.: inaccurate post in social media), abnormalities (e.g.: two sources give different values) </w:t>
      </w:r>
      <w:r>
        <w:rPr>
          <w:rFonts w:ascii="Times" w:hAnsi="Times" w:cs="Arial"/>
          <w:color w:val="202122"/>
          <w:shd w:val="clear" w:color="auto" w:fill="FFFFFF"/>
        </w:rPr>
        <w:t>to name a few</w:t>
      </w:r>
      <w:r w:rsidRPr="0039370B">
        <w:rPr>
          <w:rFonts w:ascii="Times" w:hAnsi="Times" w:cs="Arial"/>
          <w:color w:val="202122"/>
          <w:shd w:val="clear" w:color="auto" w:fill="FFFFFF"/>
        </w:rPr>
        <w:t>. We are considering only the uncertainties calculated from machine learning model predictions.</w:t>
      </w:r>
    </w:p>
    <w:p w14:paraId="306D514B" w14:textId="6CD4710D" w:rsidR="0039370B" w:rsidRDefault="0039370B" w:rsidP="00E11E3B">
      <w:pPr>
        <w:jc w:val="both"/>
        <w:rPr>
          <w:ins w:id="4" w:author="Stephen Brooks" w:date="2022-01-15T16:41:00Z"/>
          <w:rFonts w:ascii="Times" w:hAnsi="Times"/>
        </w:rPr>
      </w:pPr>
    </w:p>
    <w:p w14:paraId="2D01F284" w14:textId="77777777" w:rsidR="0039370B" w:rsidRPr="00E11E3B" w:rsidRDefault="0039370B" w:rsidP="00E11E3B">
      <w:pPr>
        <w:jc w:val="both"/>
        <w:rPr>
          <w:ins w:id="5" w:author="Stephen Brooks" w:date="2022-01-15T16:41:00Z"/>
          <w:rFonts w:ascii="Times" w:hAnsi="Times"/>
        </w:rPr>
      </w:pPr>
    </w:p>
    <w:p w14:paraId="5B18A95A" w14:textId="19A75BC9" w:rsidR="00873471" w:rsidRDefault="00CE5430" w:rsidP="00C412EA">
      <w:pPr>
        <w:autoSpaceDE w:val="0"/>
        <w:autoSpaceDN w:val="0"/>
        <w:adjustRightInd w:val="0"/>
        <w:spacing w:line="360" w:lineRule="auto"/>
        <w:jc w:val="both"/>
        <w:rPr>
          <w:ins w:id="6" w:author="Rashid Islam" w:date="2022-01-16T00:36:00Z"/>
          <w:rFonts w:ascii="Times" w:hAnsi="Times"/>
          <w:color w:val="000000" w:themeColor="text1"/>
        </w:rPr>
      </w:pPr>
      <w:r w:rsidRPr="002E48C9">
        <w:rPr>
          <w:rFonts w:ascii="Times" w:hAnsi="Times"/>
          <w:b/>
          <w:bCs/>
          <w:color w:val="000000" w:themeColor="text1"/>
          <w:lang w:val="en-US"/>
        </w:rPr>
        <w:t>1.2.</w:t>
      </w:r>
      <w:r w:rsidR="00FE0DE5">
        <w:rPr>
          <w:rFonts w:ascii="Times" w:hAnsi="Times"/>
          <w:b/>
          <w:bCs/>
          <w:color w:val="000000" w:themeColor="text1"/>
          <w:lang w:val="en-US"/>
        </w:rPr>
        <w:t>5</w:t>
      </w:r>
      <w:r w:rsidRPr="002E48C9">
        <w:rPr>
          <w:rFonts w:ascii="Times" w:hAnsi="Times"/>
          <w:b/>
          <w:bCs/>
          <w:color w:val="000000" w:themeColor="text1"/>
          <w:lang w:val="en-US"/>
        </w:rPr>
        <w:tab/>
        <w:t>Texture</w:t>
      </w:r>
      <w:r w:rsidR="00C412EA">
        <w:rPr>
          <w:rFonts w:ascii="Times" w:hAnsi="Times"/>
          <w:b/>
          <w:bCs/>
          <w:color w:val="000000" w:themeColor="text1"/>
          <w:lang w:val="en-US"/>
        </w:rPr>
        <w:br/>
      </w:r>
      <w:r w:rsidR="00237CA0" w:rsidRPr="00AE1BB4">
        <w:rPr>
          <w:rFonts w:ascii="Times" w:hAnsi="Times" w:cs="Arial"/>
          <w:color w:val="000000" w:themeColor="text1"/>
          <w:shd w:val="clear" w:color="auto" w:fill="FFFFFF"/>
        </w:rPr>
        <w:t>Texture is the perceived surface quality of a work of art.</w:t>
      </w:r>
      <w:r w:rsidR="00237CA0" w:rsidRPr="00AE1BB4">
        <w:rPr>
          <w:rFonts w:ascii="Times" w:hAnsi="Times"/>
          <w:color w:val="000000" w:themeColor="text1"/>
        </w:rPr>
        <w:t xml:space="preserve"> It </w:t>
      </w:r>
      <w:r w:rsidR="00AB127F" w:rsidRPr="00AE1BB4">
        <w:rPr>
          <w:rFonts w:ascii="Times" w:hAnsi="Times"/>
          <w:color w:val="000000" w:themeColor="text1"/>
        </w:rPr>
        <w:t xml:space="preserve">can be used in the analysis of images </w:t>
      </w:r>
      <w:r w:rsidR="00C412EA" w:rsidRPr="00AE1BB4">
        <w:rPr>
          <w:rFonts w:ascii="Times" w:hAnsi="Times"/>
          <w:color w:val="000000" w:themeColor="text1"/>
        </w:rPr>
        <w:t xml:space="preserve">or charts </w:t>
      </w:r>
      <w:r w:rsidR="00AB127F" w:rsidRPr="00AE1BB4">
        <w:rPr>
          <w:rFonts w:ascii="Times" w:hAnsi="Times"/>
          <w:color w:val="000000" w:themeColor="text1"/>
        </w:rPr>
        <w:t xml:space="preserve">in several ways: in the segmentation of scenes into distinct objects and regions, in the </w:t>
      </w:r>
      <w:r w:rsidR="00AB127F" w:rsidRPr="00AE1BB4">
        <w:rPr>
          <w:rFonts w:ascii="Times" w:hAnsi="Times"/>
          <w:color w:val="000000" w:themeColor="text1"/>
        </w:rPr>
        <w:lastRenderedPageBreak/>
        <w:t>classification or recognition of surface materials, and in the computation of surface shap</w:t>
      </w:r>
      <w:r w:rsidR="00AE1BB4" w:rsidRPr="00AE1BB4">
        <w:rPr>
          <w:rFonts w:ascii="Times" w:hAnsi="Times"/>
          <w:color w:val="000000" w:themeColor="text1"/>
        </w:rPr>
        <w:t>e</w:t>
      </w:r>
      <w:r w:rsidR="00AB127F" w:rsidRPr="00AE1BB4">
        <w:rPr>
          <w:rFonts w:ascii="Times" w:hAnsi="Times"/>
          <w:color w:val="000000" w:themeColor="text1"/>
        </w:rPr>
        <w:t xml:space="preserve">. </w:t>
      </w:r>
      <w:r w:rsidR="00AE1BB4">
        <w:rPr>
          <w:rFonts w:ascii="Times" w:hAnsi="Times"/>
          <w:color w:val="000000" w:themeColor="text1"/>
        </w:rPr>
        <w:t>It</w:t>
      </w:r>
      <w:r w:rsidR="00AE1BB4" w:rsidRPr="0094676A">
        <w:rPr>
          <w:rFonts w:ascii="Times" w:hAnsi="Times"/>
          <w:color w:val="000000" w:themeColor="text1"/>
        </w:rPr>
        <w:t xml:space="preserve"> </w:t>
      </w:r>
      <w:r w:rsidR="006D0DB4" w:rsidRPr="0094676A">
        <w:rPr>
          <w:rFonts w:ascii="Times" w:hAnsi="Times"/>
          <w:color w:val="000000" w:themeColor="text1"/>
        </w:rPr>
        <w:t xml:space="preserve">has been studied extensively in the field of </w:t>
      </w:r>
      <w:r w:rsidR="006D0DB4" w:rsidRPr="00141DD8">
        <w:rPr>
          <w:rFonts w:ascii="Times" w:hAnsi="Times" w:cs="Arial"/>
          <w:color w:val="000000" w:themeColor="text1"/>
          <w:shd w:val="clear" w:color="auto" w:fill="FFFFFF"/>
        </w:rPr>
        <w:t>computer</w:t>
      </w:r>
      <w:r w:rsidR="006D0DB4" w:rsidRPr="0094676A">
        <w:rPr>
          <w:rFonts w:ascii="Times" w:hAnsi="Times"/>
          <w:color w:val="000000" w:themeColor="text1"/>
        </w:rPr>
        <w:t xml:space="preserve"> vision, computer graphics, and modeling the low-level human visual system in cognitive psychology. Researchers have used different methods to study the perceptual features inherent in a texture pattern [22, 25</w:t>
      </w:r>
      <w:r w:rsidR="00AE1BB4">
        <w:rPr>
          <w:rFonts w:ascii="Times" w:hAnsi="Times"/>
          <w:color w:val="000000" w:themeColor="text1"/>
        </w:rPr>
        <w:t>, 56</w:t>
      </w:r>
      <w:r w:rsidR="006D0DB4" w:rsidRPr="0094676A">
        <w:rPr>
          <w:rFonts w:ascii="Times" w:hAnsi="Times"/>
          <w:color w:val="000000" w:themeColor="text1"/>
        </w:rPr>
        <w:t xml:space="preserve">]. </w:t>
      </w:r>
    </w:p>
    <w:p w14:paraId="4478EF0F" w14:textId="77777777" w:rsidR="008F6828" w:rsidRPr="00AE1BB4" w:rsidRDefault="008F6828" w:rsidP="00C412EA">
      <w:pPr>
        <w:autoSpaceDE w:val="0"/>
        <w:autoSpaceDN w:val="0"/>
        <w:adjustRightInd w:val="0"/>
        <w:spacing w:line="360" w:lineRule="auto"/>
        <w:jc w:val="both"/>
        <w:rPr>
          <w:color w:val="000000" w:themeColor="text1"/>
        </w:rPr>
      </w:pPr>
    </w:p>
    <w:p w14:paraId="29289BA3"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it is advantageous to</w:t>
      </w:r>
    </w:p>
    <w:p w14:paraId="15E77DC8"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 xml:space="preserve">consider interdisciplinary integration of these research </w:t>
      </w:r>
      <w:proofErr w:type="spellStart"/>
      <w:r w:rsidRPr="00AE1BB4">
        <w:rPr>
          <w:rFonts w:ascii="ff2" w:hAnsi="ff2"/>
          <w:color w:val="000000" w:themeColor="text1"/>
          <w:sz w:val="60"/>
          <w:szCs w:val="60"/>
        </w:rPr>
        <w:t>ef</w:t>
      </w:r>
      <w:proofErr w:type="spellEnd"/>
      <w:r w:rsidRPr="00AE1BB4">
        <w:rPr>
          <w:rFonts w:ascii="ff2" w:hAnsi="ff2"/>
          <w:color w:val="000000" w:themeColor="text1"/>
          <w:sz w:val="60"/>
          <w:szCs w:val="60"/>
        </w:rPr>
        <w:t>-</w:t>
      </w:r>
    </w:p>
    <w:p w14:paraId="6CD112A8" w14:textId="77777777" w:rsidR="00873471" w:rsidRPr="00AE1BB4" w:rsidRDefault="00873471" w:rsidP="00873471">
      <w:pPr>
        <w:shd w:val="clear" w:color="auto" w:fill="FFFFFF"/>
        <w:spacing w:line="0" w:lineRule="auto"/>
        <w:rPr>
          <w:rFonts w:ascii="ff2" w:hAnsi="ff2"/>
          <w:color w:val="000000" w:themeColor="text1"/>
          <w:sz w:val="60"/>
          <w:szCs w:val="60"/>
        </w:rPr>
      </w:pPr>
      <w:r w:rsidRPr="00AE1BB4">
        <w:rPr>
          <w:rFonts w:ascii="ff2" w:hAnsi="ff2"/>
          <w:color w:val="000000" w:themeColor="text1"/>
          <w:sz w:val="60"/>
          <w:szCs w:val="60"/>
        </w:rPr>
        <w:t xml:space="preserve">forts and apply it in new areas, e.g., data visualization. </w:t>
      </w:r>
    </w:p>
    <w:p w14:paraId="6CEC3345" w14:textId="6947D0C7" w:rsidR="00AE1BB4" w:rsidRPr="008F6828" w:rsidRDefault="00873471" w:rsidP="008F6828">
      <w:pPr>
        <w:jc w:val="both"/>
        <w:rPr>
          <w:ins w:id="7" w:author="Rashid Islam" w:date="2022-01-16T00:33:00Z"/>
          <w:rFonts w:ascii="Times" w:hAnsi="Times"/>
          <w:color w:val="160ED9"/>
        </w:rPr>
      </w:pPr>
      <w:r w:rsidRPr="008F6828">
        <w:rPr>
          <w:rFonts w:ascii="Times" w:hAnsi="Times"/>
          <w:color w:val="160ED9"/>
        </w:rPr>
        <w:t xml:space="preserve">In the visualization field, people have studied methods for using texture patterns to display information. </w:t>
      </w:r>
      <w:r w:rsidR="00237CA0" w:rsidRPr="008F6828">
        <w:rPr>
          <w:rFonts w:ascii="Times" w:hAnsi="Times"/>
          <w:color w:val="160ED9"/>
        </w:rPr>
        <w:t>Although different group</w:t>
      </w:r>
      <w:r w:rsidR="00141DD8" w:rsidRPr="008F6828">
        <w:rPr>
          <w:rFonts w:ascii="Times" w:hAnsi="Times"/>
          <w:color w:val="160ED9"/>
        </w:rPr>
        <w:t xml:space="preserve"> of people</w:t>
      </w:r>
      <w:r w:rsidR="00237CA0" w:rsidRPr="008F6828">
        <w:rPr>
          <w:rFonts w:ascii="Times" w:hAnsi="Times"/>
          <w:color w:val="160ED9"/>
        </w:rPr>
        <w:t xml:space="preserve"> concentrate on different tasks, it is advantageous to consider interdisciplinary integration of these research efforts and apply it in new areas, e.g., data visualization</w:t>
      </w:r>
      <w:r w:rsidR="00141DD8" w:rsidRPr="008F6828">
        <w:rPr>
          <w:rFonts w:ascii="Times" w:hAnsi="Times"/>
          <w:color w:val="160ED9"/>
        </w:rPr>
        <w:t xml:space="preserve"> [57]</w:t>
      </w:r>
      <w:r w:rsidR="00237CA0" w:rsidRPr="008F6828">
        <w:rPr>
          <w:rFonts w:ascii="Times" w:hAnsi="Times"/>
          <w:color w:val="160ED9"/>
        </w:rPr>
        <w:t xml:space="preserve">. </w:t>
      </w:r>
      <w:r w:rsidR="00141DD8" w:rsidRPr="008F6828">
        <w:rPr>
          <w:rFonts w:ascii="Times" w:hAnsi="Times"/>
          <w:color w:val="160ED9"/>
        </w:rPr>
        <w:t xml:space="preserve"> Textures can be generated in different ways but since our research work is implemented in web, we have used the JavaScript and CSS driven textures</w:t>
      </w:r>
      <w:ins w:id="8" w:author="Rashid Islam" w:date="2022-01-16T00:32:00Z">
        <w:r w:rsidR="00AE1BB4" w:rsidRPr="008F6828">
          <w:rPr>
            <w:rFonts w:ascii="Times" w:hAnsi="Times"/>
            <w:color w:val="160ED9"/>
          </w:rPr>
          <w:t xml:space="preserve"> </w:t>
        </w:r>
      </w:ins>
      <w:r w:rsidR="00AE1BB4" w:rsidRPr="008F6828">
        <w:rPr>
          <w:rFonts w:ascii="Times" w:hAnsi="Times"/>
          <w:color w:val="160ED9"/>
        </w:rPr>
        <w:t xml:space="preserve">called SVG patterns. </w:t>
      </w:r>
      <w:r w:rsidR="00AE1BB4" w:rsidRPr="008F6828">
        <w:rPr>
          <w:rFonts w:ascii="Times" w:hAnsi="Times" w:cs="Segoe UI"/>
          <w:color w:val="160ED9"/>
          <w:shd w:val="clear" w:color="auto" w:fill="FFFFFF"/>
        </w:rPr>
        <w:t>The SVG &lt;</w:t>
      </w:r>
      <w:r w:rsidR="00AE1BB4" w:rsidRPr="008F6828">
        <w:rPr>
          <w:rStyle w:val="HTMLCode"/>
          <w:rFonts w:ascii="Times" w:hAnsi="Times" w:cs="Consolas"/>
          <w:color w:val="160ED9"/>
          <w:sz w:val="24"/>
          <w:szCs w:val="24"/>
          <w:shd w:val="clear" w:color="auto" w:fill="FFFFFF"/>
        </w:rPr>
        <w:t>pattern&gt;</w:t>
      </w:r>
      <w:r w:rsidR="00AE1BB4" w:rsidRPr="008F6828">
        <w:rPr>
          <w:rFonts w:ascii="Times" w:hAnsi="Times" w:cs="Segoe UI"/>
          <w:color w:val="160ED9"/>
          <w:shd w:val="clear" w:color="auto" w:fill="FFFFFF"/>
        </w:rPr>
        <w:t> element allows us to define patterns inside of our SVG markup and use those patterns as a </w:t>
      </w:r>
      <w:r w:rsidR="00AE1BB4" w:rsidRPr="008F6828">
        <w:rPr>
          <w:rStyle w:val="HTMLCode"/>
          <w:rFonts w:ascii="Times" w:hAnsi="Times" w:cs="Consolas"/>
          <w:color w:val="160ED9"/>
          <w:sz w:val="24"/>
          <w:szCs w:val="24"/>
          <w:shd w:val="clear" w:color="auto" w:fill="FFFFFF"/>
        </w:rPr>
        <w:t>fill</w:t>
      </w:r>
      <w:r w:rsidR="00AE1BB4" w:rsidRPr="008F6828">
        <w:rPr>
          <w:rFonts w:ascii="Times" w:hAnsi="Times" w:cs="Segoe UI"/>
          <w:color w:val="160ED9"/>
          <w:shd w:val="clear" w:color="auto" w:fill="FFFFFF"/>
        </w:rPr>
        <w:t xml:space="preserve">. Each pattern has specific shape and we have mostly used circle and rectangle pattern to represent our texture. </w:t>
      </w:r>
      <w:r w:rsidR="008F6828" w:rsidRPr="008F6828">
        <w:rPr>
          <w:rFonts w:ascii="Times" w:hAnsi="Times" w:cs="Segoe UI"/>
          <w:color w:val="160ED9"/>
          <w:shd w:val="clear" w:color="auto" w:fill="FFFFFF"/>
        </w:rPr>
        <w:t>We will further discuss the generation procedure and algorithm in chapter 3.</w:t>
      </w:r>
    </w:p>
    <w:p w14:paraId="4F85334E" w14:textId="532E9150" w:rsidR="006A10ED" w:rsidRDefault="006A10ED" w:rsidP="0016768D">
      <w:pPr>
        <w:autoSpaceDE w:val="0"/>
        <w:autoSpaceDN w:val="0"/>
        <w:adjustRightInd w:val="0"/>
        <w:spacing w:line="360" w:lineRule="auto"/>
        <w:jc w:val="both"/>
        <w:rPr>
          <w:ins w:id="9" w:author="Rashid Islam" w:date="2022-01-16T00:37:00Z"/>
          <w:rFonts w:ascii="Times" w:hAnsi="Times"/>
          <w:b/>
          <w:bCs/>
          <w:color w:val="000000" w:themeColor="text1"/>
          <w:lang w:val="en-US"/>
        </w:rPr>
      </w:pPr>
    </w:p>
    <w:p w14:paraId="3C8982C7" w14:textId="77777777" w:rsidR="008F6828" w:rsidRPr="002E48C9" w:rsidRDefault="008F6828" w:rsidP="0016768D">
      <w:pPr>
        <w:autoSpaceDE w:val="0"/>
        <w:autoSpaceDN w:val="0"/>
        <w:adjustRightInd w:val="0"/>
        <w:spacing w:line="360" w:lineRule="auto"/>
        <w:jc w:val="both"/>
        <w:rPr>
          <w:rFonts w:ascii="Times" w:hAnsi="Times"/>
          <w:b/>
          <w:bCs/>
          <w:color w:val="000000" w:themeColor="text1"/>
          <w:lang w:val="en-US"/>
        </w:rPr>
      </w:pPr>
    </w:p>
    <w:p w14:paraId="50D63D99" w14:textId="5A33EE6B" w:rsidR="00827CFD" w:rsidRPr="006C3FFB" w:rsidRDefault="00CE5430" w:rsidP="006C3FFB">
      <w:pPr>
        <w:spacing w:line="360" w:lineRule="auto"/>
        <w:jc w:val="both"/>
      </w:pPr>
      <w:r w:rsidRPr="002E48C9">
        <w:rPr>
          <w:rFonts w:ascii="Times" w:hAnsi="Times"/>
          <w:b/>
          <w:bCs/>
          <w:color w:val="000000" w:themeColor="text1"/>
          <w:shd w:val="clear" w:color="auto" w:fill="FFFFFF"/>
          <w:lang w:val="en-US"/>
        </w:rPr>
        <w:t>1.2.</w:t>
      </w:r>
      <w:r w:rsidR="00FE0DE5">
        <w:rPr>
          <w:rFonts w:ascii="Times" w:hAnsi="Times"/>
          <w:b/>
          <w:bCs/>
          <w:color w:val="000000" w:themeColor="text1"/>
          <w:shd w:val="clear" w:color="auto" w:fill="FFFFFF"/>
          <w:lang w:val="en-US"/>
        </w:rPr>
        <w:t>6</w:t>
      </w:r>
      <w:r w:rsidRPr="002E48C9">
        <w:rPr>
          <w:rFonts w:ascii="Times" w:hAnsi="Times"/>
          <w:b/>
          <w:bCs/>
          <w:color w:val="000000" w:themeColor="text1"/>
          <w:shd w:val="clear" w:color="auto" w:fill="FFFFFF"/>
          <w:lang w:val="en-US"/>
        </w:rPr>
        <w:tab/>
        <w:t>Chromatic Aberration</w:t>
      </w:r>
      <w:r w:rsidR="006C3FFB">
        <w:rPr>
          <w:rFonts w:ascii="Times" w:hAnsi="Times"/>
          <w:b/>
          <w:bCs/>
          <w:color w:val="000000" w:themeColor="text1"/>
          <w:shd w:val="clear" w:color="auto" w:fill="FFFFFF"/>
          <w:lang w:val="en-US"/>
        </w:rPr>
        <w:tab/>
      </w:r>
      <w:r w:rsidR="006C3FFB">
        <w:rPr>
          <w:rFonts w:ascii="Times" w:hAnsi="Times"/>
          <w:b/>
          <w:bCs/>
          <w:color w:val="000000" w:themeColor="text1"/>
          <w:shd w:val="clear" w:color="auto" w:fill="FFFFFF"/>
          <w:lang w:val="en-US"/>
        </w:rPr>
        <w:br/>
      </w:r>
      <w:r w:rsidR="00E74EA3" w:rsidRPr="006C3FFB">
        <w:rPr>
          <w:rFonts w:cs="Arial"/>
          <w:color w:val="000000" w:themeColor="text1"/>
          <w:shd w:val="clear" w:color="auto" w:fill="FFFFFF"/>
        </w:rPr>
        <w:t>Chromatic</w:t>
      </w:r>
      <w:r w:rsidR="009B0091" w:rsidRPr="006C3FFB">
        <w:rPr>
          <w:rFonts w:cs="Arial"/>
          <w:color w:val="000000" w:themeColor="text1"/>
          <w:shd w:val="clear" w:color="auto" w:fill="FFFFFF"/>
        </w:rPr>
        <w:t xml:space="preserve"> aberration</w:t>
      </w:r>
      <w:r w:rsidR="002A16AA" w:rsidRPr="006C3FFB">
        <w:rPr>
          <w:rFonts w:cs="Arial"/>
          <w:color w:val="000000" w:themeColor="text1"/>
          <w:shd w:val="clear" w:color="auto" w:fill="FFFFFF"/>
        </w:rPr>
        <w:t xml:space="preserve"> </w:t>
      </w:r>
      <w:r w:rsidR="009B0091" w:rsidRPr="006C3FFB">
        <w:rPr>
          <w:rFonts w:cs="Arial"/>
          <w:color w:val="000000" w:themeColor="text1"/>
          <w:shd w:val="clear" w:color="auto" w:fill="FFFFFF"/>
        </w:rPr>
        <w:t>is a color distortion</w:t>
      </w:r>
      <w:r w:rsidR="00430AA4" w:rsidRPr="006C3FFB">
        <w:rPr>
          <w:rFonts w:cs="Arial"/>
          <w:color w:val="000000" w:themeColor="text1"/>
          <w:shd w:val="clear" w:color="auto" w:fill="FFFFFF"/>
        </w:rPr>
        <w:t xml:space="preserve"> or alteration</w:t>
      </w:r>
      <w:r w:rsidR="009B0091" w:rsidRPr="006C3FFB">
        <w:rPr>
          <w:rFonts w:cs="Arial"/>
          <w:color w:val="000000" w:themeColor="text1"/>
          <w:shd w:val="clear" w:color="auto" w:fill="FFFFFF"/>
        </w:rPr>
        <w:t xml:space="preserve"> </w:t>
      </w:r>
      <w:r w:rsidR="00E74EA3" w:rsidRPr="006C3FFB">
        <w:rPr>
          <w:color w:val="1A1414"/>
          <w:shd w:val="clear" w:color="auto" w:fill="FFFFFF"/>
        </w:rPr>
        <w:t xml:space="preserve">that is sometimes noticed on high contrast edges of </w:t>
      </w:r>
      <w:r w:rsidR="00E74EA3" w:rsidRPr="006C3FFB">
        <w:rPr>
          <w:rFonts w:cs="Arial"/>
          <w:color w:val="202124"/>
          <w:shd w:val="clear" w:color="auto" w:fill="FFFFFF"/>
        </w:rPr>
        <w:t>objects</w:t>
      </w:r>
      <w:r w:rsidR="00E74EA3" w:rsidRPr="006C3FFB">
        <w:rPr>
          <w:color w:val="1A1414"/>
          <w:shd w:val="clear" w:color="auto" w:fill="FFFFFF"/>
        </w:rPr>
        <w:t xml:space="preserve"> in photographs.</w:t>
      </w:r>
      <w:r w:rsidR="006C3FFB" w:rsidRPr="006C3FFB">
        <w:rPr>
          <w:color w:val="1A1414"/>
          <w:shd w:val="clear" w:color="auto" w:fill="FFFFFF"/>
        </w:rPr>
        <w:t xml:space="preserve"> </w:t>
      </w:r>
      <w:r w:rsidR="006C3FFB" w:rsidRPr="006C3FFB">
        <w:t xml:space="preserve">Since different colors of light refract to the different angles upon traveling through materials with refractive indices [9] (Figure 1), the resulting images may appear to be distorted [10]. </w:t>
      </w:r>
      <w:r w:rsidR="00E74EA3" w:rsidRPr="006C3FFB">
        <w:rPr>
          <w:color w:val="1A1414"/>
          <w:shd w:val="clear" w:color="auto" w:fill="FFFFFF"/>
        </w:rPr>
        <w:t xml:space="preserve">It happens when the light of certain wavelengths </w:t>
      </w:r>
      <w:r w:rsidR="0042775F" w:rsidRPr="006C3FFB">
        <w:rPr>
          <w:color w:val="1A1414"/>
          <w:shd w:val="clear" w:color="auto" w:fill="FFFFFF"/>
        </w:rPr>
        <w:t xml:space="preserve">becomes </w:t>
      </w:r>
      <w:r w:rsidR="00E74EA3" w:rsidRPr="006C3FFB">
        <w:rPr>
          <w:color w:val="1A1414"/>
          <w:shd w:val="clear" w:color="auto" w:fill="FFFFFF"/>
        </w:rPr>
        <w:t>bent</w:t>
      </w:r>
      <w:r w:rsidR="00827CFD" w:rsidRPr="006C3FFB">
        <w:t xml:space="preserve">. </w:t>
      </w:r>
      <w:r w:rsidR="00827CFD" w:rsidRPr="006C3FFB">
        <w:rPr>
          <w:color w:val="1A1414"/>
          <w:shd w:val="clear" w:color="auto" w:fill="FFFFFF"/>
        </w:rPr>
        <w:t xml:space="preserve">It usually appears in the form of purple, red, blue, cyan, green fringes. It can be seen alongside deep contrast edges and traditionally it means finding colors where they </w:t>
      </w:r>
      <w:r w:rsidR="0042775F" w:rsidRPr="006C3FFB">
        <w:rPr>
          <w:color w:val="1A1414"/>
          <w:shd w:val="clear" w:color="auto" w:fill="FFFFFF"/>
        </w:rPr>
        <w:t xml:space="preserve">should not </w:t>
      </w:r>
      <w:r w:rsidR="00827CFD" w:rsidRPr="006C3FFB">
        <w:rPr>
          <w:color w:val="1A1414"/>
          <w:shd w:val="clear" w:color="auto" w:fill="FFFFFF"/>
        </w:rPr>
        <w:t>be or found in an unexpected form of color.</w:t>
      </w:r>
    </w:p>
    <w:p w14:paraId="63847959" w14:textId="4605EC00" w:rsidR="009B0091" w:rsidRPr="00827CFD" w:rsidRDefault="009B0091" w:rsidP="00827CFD"/>
    <w:p w14:paraId="6C3040F8" w14:textId="77777777" w:rsidR="009B0091" w:rsidRPr="002E48C9" w:rsidRDefault="009B0091" w:rsidP="009B0091">
      <w:pPr>
        <w:rPr>
          <w:color w:val="000000" w:themeColor="text1"/>
          <w:lang w:val="en-US"/>
        </w:rPr>
      </w:pPr>
    </w:p>
    <w:p w14:paraId="12394AAE" w14:textId="13D7476A" w:rsidR="009B0091" w:rsidRPr="00967D23" w:rsidRDefault="005E413F" w:rsidP="00827CFD">
      <w:pPr>
        <w:spacing w:line="360" w:lineRule="auto"/>
        <w:rPr>
          <w:rFonts w:ascii="Times" w:hAnsi="Times"/>
          <w:b/>
          <w:bCs/>
          <w:color w:val="FF0000"/>
          <w:lang w:val="en-US"/>
        </w:rPr>
      </w:pPr>
      <w:r w:rsidRPr="00240623">
        <w:rPr>
          <w:rFonts w:ascii="Times" w:hAnsi="Times"/>
          <w:b/>
          <w:bCs/>
          <w:noProof/>
          <w:color w:val="000000" w:themeColor="text1"/>
          <w:lang w:val="en-US"/>
        </w:rPr>
        <w:drawing>
          <wp:inline distT="0" distB="0" distL="0" distR="0" wp14:anchorId="5509FDCC" wp14:editId="6307BE1E">
            <wp:extent cx="2692400" cy="179432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6341" cy="1796956"/>
                    </a:xfrm>
                    <a:prstGeom prst="rect">
                      <a:avLst/>
                    </a:prstGeom>
                  </pic:spPr>
                </pic:pic>
              </a:graphicData>
            </a:graphic>
          </wp:inline>
        </w:drawing>
      </w:r>
      <w:r w:rsidR="00827CFD" w:rsidRPr="00240623">
        <w:rPr>
          <w:rFonts w:ascii="Times" w:hAnsi="Times"/>
          <w:b/>
          <w:bCs/>
          <w:color w:val="000000" w:themeColor="text1"/>
          <w:lang w:val="en-US"/>
        </w:rPr>
        <w:t xml:space="preserve">        </w:t>
      </w:r>
      <w:r w:rsidR="009B0091" w:rsidRPr="00240623">
        <w:rPr>
          <w:rFonts w:ascii="Times" w:hAnsi="Times"/>
          <w:b/>
          <w:bCs/>
          <w:noProof/>
          <w:color w:val="000000" w:themeColor="text1"/>
          <w:lang w:val="en-US"/>
        </w:rPr>
        <w:drawing>
          <wp:inline distT="0" distB="0" distL="0" distR="0" wp14:anchorId="3AF2ADEF" wp14:editId="0B07708F">
            <wp:extent cx="2692947" cy="1788746"/>
            <wp:effectExtent l="0" t="0" r="0" b="2540"/>
            <wp:docPr id="14" name="Picture 14" descr="A picture containing plant,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plant, tre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96659" cy="1791212"/>
                    </a:xfrm>
                    <a:prstGeom prst="rect">
                      <a:avLst/>
                    </a:prstGeom>
                  </pic:spPr>
                </pic:pic>
              </a:graphicData>
            </a:graphic>
          </wp:inline>
        </w:drawing>
      </w:r>
      <w:r w:rsidR="009B0091" w:rsidRPr="00240623">
        <w:rPr>
          <w:rFonts w:ascii="Times" w:hAnsi="Times"/>
          <w:b/>
          <w:bCs/>
          <w:color w:val="000000" w:themeColor="text1"/>
          <w:lang w:val="en-US"/>
        </w:rPr>
        <w:t xml:space="preserve">    </w:t>
      </w:r>
      <w:r w:rsidR="009B0091" w:rsidRPr="00C12633">
        <w:rPr>
          <w:rFonts w:ascii="Times" w:hAnsi="Times"/>
          <w:b/>
          <w:bCs/>
          <w:color w:val="000000" w:themeColor="text1"/>
          <w:u w:val="single"/>
          <w:lang w:val="en-US"/>
        </w:rPr>
        <w:t xml:space="preserve">     </w:t>
      </w:r>
      <w:r w:rsidR="009B0091" w:rsidRPr="00C12633">
        <w:rPr>
          <w:rFonts w:ascii="Times" w:hAnsi="Times"/>
          <w:b/>
          <w:bCs/>
          <w:color w:val="000000" w:themeColor="text1"/>
          <w:u w:val="single"/>
          <w:lang w:val="en-US"/>
        </w:rPr>
        <w:br/>
      </w:r>
      <w:r w:rsidR="009B0091" w:rsidRPr="002E48C9">
        <w:rPr>
          <w:rFonts w:ascii="Times" w:hAnsi="Times"/>
          <w:b/>
          <w:bCs/>
          <w:color w:val="000000" w:themeColor="text1"/>
          <w:lang w:val="en-US"/>
        </w:rPr>
        <w:t xml:space="preserve">Figure </w:t>
      </w:r>
      <w:r w:rsidR="009A6920">
        <w:rPr>
          <w:rFonts w:ascii="Times" w:hAnsi="Times"/>
          <w:b/>
          <w:bCs/>
          <w:color w:val="000000" w:themeColor="text1"/>
          <w:lang w:val="en-US"/>
        </w:rPr>
        <w:t>2:</w:t>
      </w:r>
      <w:r w:rsidR="009B0091" w:rsidRPr="002E48C9">
        <w:rPr>
          <w:rFonts w:ascii="Times" w:hAnsi="Times"/>
          <w:b/>
          <w:bCs/>
          <w:color w:val="000000" w:themeColor="text1"/>
          <w:lang w:val="en-US"/>
        </w:rPr>
        <w:t xml:space="preserve"> Example</w:t>
      </w:r>
      <w:r w:rsidR="00827CFD">
        <w:rPr>
          <w:rFonts w:ascii="Times" w:hAnsi="Times"/>
          <w:b/>
          <w:bCs/>
          <w:color w:val="000000" w:themeColor="text1"/>
          <w:lang w:val="en-US"/>
        </w:rPr>
        <w:t>s</w:t>
      </w:r>
      <w:r w:rsidR="00954FEA">
        <w:rPr>
          <w:rFonts w:ascii="Times" w:hAnsi="Times"/>
          <w:b/>
          <w:bCs/>
          <w:color w:val="000000" w:themeColor="text1"/>
          <w:lang w:val="en-US"/>
        </w:rPr>
        <w:t>:</w:t>
      </w:r>
      <w:r w:rsidR="009B0091" w:rsidRPr="002E48C9">
        <w:rPr>
          <w:rFonts w:ascii="Times" w:hAnsi="Times"/>
          <w:b/>
          <w:bCs/>
          <w:color w:val="000000" w:themeColor="text1"/>
          <w:lang w:val="en-US"/>
        </w:rPr>
        <w:t xml:space="preserve"> </w:t>
      </w:r>
      <w:r w:rsidR="00FD0F9C">
        <w:rPr>
          <w:rFonts w:ascii="Times" w:hAnsi="Times"/>
          <w:b/>
          <w:bCs/>
          <w:color w:val="000000" w:themeColor="text1"/>
          <w:lang w:val="en-US"/>
        </w:rPr>
        <w:t>L</w:t>
      </w:r>
      <w:r w:rsidR="003457E3">
        <w:rPr>
          <w:rFonts w:ascii="Times" w:hAnsi="Times"/>
          <w:b/>
          <w:bCs/>
          <w:color w:val="000000" w:themeColor="text1"/>
          <w:lang w:val="en-US"/>
        </w:rPr>
        <w:t>eft</w:t>
      </w:r>
      <w:r w:rsidR="00FD0F9C">
        <w:rPr>
          <w:rFonts w:ascii="Times" w:hAnsi="Times"/>
          <w:b/>
          <w:bCs/>
          <w:color w:val="000000" w:themeColor="text1"/>
          <w:lang w:val="en-US"/>
        </w:rPr>
        <w:t xml:space="preserve"> </w:t>
      </w:r>
      <w:r w:rsidR="003457E3">
        <w:rPr>
          <w:rFonts w:ascii="Times" w:hAnsi="Times"/>
          <w:b/>
          <w:bCs/>
          <w:color w:val="000000" w:themeColor="text1"/>
          <w:lang w:val="en-US"/>
        </w:rPr>
        <w:t>-</w:t>
      </w:r>
      <w:r w:rsidR="0061004F">
        <w:rPr>
          <w:rFonts w:ascii="Times" w:hAnsi="Times"/>
          <w:b/>
          <w:bCs/>
          <w:color w:val="000000" w:themeColor="text1"/>
          <w:lang w:val="en-US"/>
        </w:rPr>
        <w:t xml:space="preserve"> [10</w:t>
      </w:r>
      <w:r w:rsidR="006F4BB2">
        <w:rPr>
          <w:rFonts w:ascii="Times" w:hAnsi="Times"/>
          <w:b/>
          <w:bCs/>
          <w:color w:val="000000" w:themeColor="text1"/>
          <w:lang w:val="en-US"/>
        </w:rPr>
        <w:t>]</w:t>
      </w:r>
      <w:r w:rsidR="006F4BB2" w:rsidRPr="00D64A42">
        <w:rPr>
          <w:rFonts w:ascii="Times" w:hAnsi="Times"/>
          <w:b/>
          <w:bCs/>
          <w:color w:val="000000" w:themeColor="text1"/>
          <w:sz w:val="20"/>
          <w:szCs w:val="20"/>
          <w:lang w:val="en-US"/>
        </w:rPr>
        <w:t>,</w:t>
      </w:r>
      <w:r w:rsidR="006F4BB2">
        <w:rPr>
          <w:rFonts w:ascii="Times" w:hAnsi="Times"/>
          <w:b/>
          <w:bCs/>
          <w:color w:val="000000" w:themeColor="text1"/>
          <w:sz w:val="20"/>
          <w:szCs w:val="20"/>
          <w:lang w:val="en-US"/>
        </w:rPr>
        <w:t xml:space="preserve"> Right</w:t>
      </w:r>
      <w:r w:rsidR="00767F33">
        <w:rPr>
          <w:rFonts w:ascii="Times" w:hAnsi="Times"/>
          <w:b/>
          <w:bCs/>
          <w:color w:val="000000" w:themeColor="text1"/>
          <w:sz w:val="20"/>
          <w:szCs w:val="20"/>
          <w:lang w:val="en-US"/>
        </w:rPr>
        <w:t xml:space="preserve"> </w:t>
      </w:r>
      <w:r w:rsidR="003457E3">
        <w:rPr>
          <w:rFonts w:ascii="Times" w:hAnsi="Times"/>
          <w:b/>
          <w:bCs/>
          <w:color w:val="000000" w:themeColor="text1"/>
          <w:sz w:val="20"/>
          <w:szCs w:val="20"/>
          <w:lang w:val="en-US"/>
        </w:rPr>
        <w:t>-</w:t>
      </w:r>
      <w:r w:rsidR="00767F33">
        <w:rPr>
          <w:rFonts w:ascii="Times" w:hAnsi="Times"/>
          <w:b/>
          <w:bCs/>
          <w:color w:val="000000" w:themeColor="text1"/>
          <w:sz w:val="20"/>
          <w:szCs w:val="20"/>
          <w:lang w:val="en-US"/>
        </w:rPr>
        <w:t xml:space="preserve"> </w:t>
      </w:r>
      <w:r w:rsidR="00767F33">
        <w:rPr>
          <w:rFonts w:ascii="Times" w:hAnsi="Times"/>
          <w:b/>
          <w:bCs/>
          <w:sz w:val="20"/>
          <w:szCs w:val="20"/>
          <w:lang w:val="en-US"/>
        </w:rPr>
        <w:fldChar w:fldCharType="begin"/>
      </w:r>
      <w:r w:rsidR="006F4BB2">
        <w:rPr>
          <w:rFonts w:ascii="Times" w:hAnsi="Times"/>
          <w:b/>
          <w:bCs/>
          <w:sz w:val="20"/>
          <w:szCs w:val="20"/>
          <w:lang w:val="en-US"/>
        </w:rPr>
        <w:instrText>HYPERLINK "https://expertphotography.com/remove-chromatic-aberration-photoshop/"</w:instrText>
      </w:r>
      <w:r w:rsidR="00767F33">
        <w:rPr>
          <w:rFonts w:ascii="Times" w:hAnsi="Times"/>
          <w:b/>
          <w:bCs/>
          <w:sz w:val="20"/>
          <w:szCs w:val="20"/>
          <w:lang w:val="en-US"/>
        </w:rPr>
        <w:fldChar w:fldCharType="separate"/>
      </w:r>
      <w:ins w:id="10" w:author="Rashid Islam" w:date="2022-01-16T13:30:00Z">
        <w:r w:rsidR="006F4BB2">
          <w:rPr>
            <w:rStyle w:val="Hyperlink"/>
            <w:rFonts w:ascii="Times" w:hAnsi="Times"/>
            <w:b/>
            <w:bCs/>
            <w:sz w:val="20"/>
            <w:szCs w:val="20"/>
            <w:lang w:val="en-US"/>
          </w:rPr>
          <w:t>expertphotography.com</w:t>
        </w:r>
      </w:ins>
      <w:r w:rsidR="00767F33">
        <w:rPr>
          <w:rFonts w:ascii="Times" w:hAnsi="Times"/>
          <w:b/>
          <w:bCs/>
          <w:sz w:val="20"/>
          <w:szCs w:val="20"/>
          <w:lang w:val="en-US"/>
        </w:rPr>
        <w:fldChar w:fldCharType="end"/>
      </w:r>
    </w:p>
    <w:p w14:paraId="6514A17F" w14:textId="5F5AC664" w:rsidR="009B0091" w:rsidRDefault="009B0091" w:rsidP="00B76F3D">
      <w:pPr>
        <w:spacing w:line="360" w:lineRule="auto"/>
        <w:jc w:val="both"/>
        <w:rPr>
          <w:rFonts w:ascii="Times" w:hAnsi="Times"/>
          <w:b/>
          <w:bCs/>
          <w:color w:val="000000" w:themeColor="text1"/>
          <w:shd w:val="clear" w:color="auto" w:fill="FFFFFF"/>
          <w:lang w:val="en-US"/>
        </w:rPr>
      </w:pPr>
    </w:p>
    <w:p w14:paraId="49D467A9" w14:textId="53EDEAD1" w:rsidR="0042775F" w:rsidRDefault="00430AA4" w:rsidP="00080E79">
      <w:pPr>
        <w:spacing w:line="360" w:lineRule="auto"/>
        <w:jc w:val="both"/>
        <w:rPr>
          <w:ins w:id="11" w:author="Rashid Islam" w:date="2022-01-16T13:35:00Z"/>
          <w:rFonts w:ascii="Times" w:hAnsi="Times" w:cs="Open Sans"/>
          <w:color w:val="000000" w:themeColor="text1"/>
        </w:rPr>
      </w:pPr>
      <w:r w:rsidRPr="00E54B87">
        <w:rPr>
          <w:rFonts w:ascii="Times" w:hAnsi="Times"/>
          <w:color w:val="000000" w:themeColor="text1"/>
          <w:shd w:val="clear" w:color="auto" w:fill="FFFFFF"/>
          <w:lang w:val="en-US"/>
        </w:rPr>
        <w:t xml:space="preserve">In </w:t>
      </w:r>
      <w:r w:rsidR="0042775F">
        <w:rPr>
          <w:rFonts w:ascii="Times" w:hAnsi="Times"/>
          <w:color w:val="000000" w:themeColor="text1"/>
          <w:shd w:val="clear" w:color="auto" w:fill="FFFFFF"/>
          <w:lang w:val="en-US"/>
        </w:rPr>
        <w:t xml:space="preserve">figure </w:t>
      </w:r>
      <w:r w:rsidR="002A16AA" w:rsidRPr="00967D23">
        <w:rPr>
          <w:rFonts w:ascii="Times" w:hAnsi="Times"/>
          <w:color w:val="000000" w:themeColor="text1"/>
          <w:shd w:val="clear" w:color="auto" w:fill="FFFFFF"/>
          <w:lang w:val="en-US"/>
        </w:rPr>
        <w:t>2,</w:t>
      </w:r>
      <w:r w:rsidRPr="00E54B87">
        <w:rPr>
          <w:rFonts w:ascii="Times" w:hAnsi="Times"/>
          <w:color w:val="000000" w:themeColor="text1"/>
          <w:shd w:val="clear" w:color="auto" w:fill="FFFFFF"/>
          <w:lang w:val="en-US"/>
        </w:rPr>
        <w:t xml:space="preserve"> we see two forms of CA where the left one shows how chromatic aberration occurs in optics </w:t>
      </w:r>
      <w:r w:rsidRPr="00E54B87">
        <w:rPr>
          <w:rFonts w:ascii="Times" w:hAnsi="Times" w:cs="Open Sans"/>
          <w:color w:val="000000" w:themeColor="text1"/>
        </w:rPr>
        <w:t xml:space="preserve">as an effect when a lens is not able to properly refract all the wavelengths of colour in </w:t>
      </w:r>
      <w:r w:rsidRPr="00E54B87">
        <w:rPr>
          <w:rFonts w:ascii="Times" w:hAnsi="Times" w:cs="Open Sans"/>
          <w:color w:val="000000" w:themeColor="text1"/>
        </w:rPr>
        <w:lastRenderedPageBreak/>
        <w:t>the same point.</w:t>
      </w:r>
      <w:r w:rsidR="00E54B87" w:rsidRPr="00E54B87">
        <w:rPr>
          <w:rFonts w:ascii="Times" w:hAnsi="Times" w:cs="Open Sans"/>
          <w:color w:val="000000" w:themeColor="text1"/>
        </w:rPr>
        <w:t xml:space="preserve"> On the other hand, the circle bounded area on right picture shows how the quality of the picture </w:t>
      </w:r>
      <w:r w:rsidR="0042775F">
        <w:rPr>
          <w:rFonts w:ascii="Times" w:hAnsi="Times" w:cs="Open Sans"/>
          <w:color w:val="000000" w:themeColor="text1"/>
        </w:rPr>
        <w:t>subtly</w:t>
      </w:r>
      <w:r w:rsidR="0042775F" w:rsidRPr="00E54B87">
        <w:rPr>
          <w:rFonts w:ascii="Times" w:hAnsi="Times" w:cs="Open Sans"/>
          <w:color w:val="000000" w:themeColor="text1"/>
        </w:rPr>
        <w:t xml:space="preserve"> </w:t>
      </w:r>
      <w:r w:rsidR="00E54B87" w:rsidRPr="00E54B87">
        <w:rPr>
          <w:rFonts w:ascii="Times" w:hAnsi="Times" w:cs="Open Sans"/>
          <w:color w:val="000000" w:themeColor="text1"/>
        </w:rPr>
        <w:t>distorted.</w:t>
      </w:r>
    </w:p>
    <w:p w14:paraId="695627D8" w14:textId="16459F46" w:rsidR="001D33F3" w:rsidRDefault="001D33F3" w:rsidP="00080E79">
      <w:pPr>
        <w:spacing w:line="360" w:lineRule="auto"/>
        <w:jc w:val="both"/>
        <w:rPr>
          <w:ins w:id="12" w:author="Rashid Islam" w:date="2022-01-16T13:35:00Z"/>
          <w:rFonts w:ascii="Times" w:hAnsi="Times" w:cs="Open Sans"/>
          <w:color w:val="000000" w:themeColor="text1"/>
        </w:rPr>
      </w:pPr>
    </w:p>
    <w:p w14:paraId="6A306205" w14:textId="178D35F1" w:rsidR="00A11BBE" w:rsidRPr="00452432" w:rsidRDefault="001D33F3" w:rsidP="00452432">
      <w:pPr>
        <w:pStyle w:val="NormalWeb"/>
        <w:jc w:val="both"/>
        <w:rPr>
          <w:rFonts w:ascii="Times" w:hAnsi="Times"/>
          <w:color w:val="160ED9"/>
        </w:rPr>
      </w:pPr>
      <w:r w:rsidRPr="00452432">
        <w:rPr>
          <w:rFonts w:ascii="Times" w:hAnsi="Times"/>
          <w:color w:val="160ED9"/>
        </w:rPr>
        <w:t xml:space="preserve">CA is a phenomenon that can cause image distortions when viewed through lenses. Since </w:t>
      </w:r>
      <w:r w:rsidR="002F3764" w:rsidRPr="00452432">
        <w:rPr>
          <w:rFonts w:ascii="Times" w:hAnsi="Times"/>
          <w:color w:val="160ED9"/>
        </w:rPr>
        <w:t xml:space="preserve">light of </w:t>
      </w:r>
      <w:r w:rsidR="00452432">
        <w:rPr>
          <w:rFonts w:ascii="Times" w:hAnsi="Times"/>
          <w:color w:val="160ED9"/>
        </w:rPr>
        <w:t>various</w:t>
      </w:r>
      <w:r w:rsidR="00452432" w:rsidRPr="00452432">
        <w:rPr>
          <w:rFonts w:ascii="Times" w:hAnsi="Times"/>
          <w:color w:val="160ED9"/>
        </w:rPr>
        <w:t xml:space="preserve"> </w:t>
      </w:r>
      <w:r w:rsidRPr="00452432">
        <w:rPr>
          <w:rFonts w:ascii="Times" w:hAnsi="Times"/>
          <w:color w:val="160ED9"/>
        </w:rPr>
        <w:t xml:space="preserve">colors refract </w:t>
      </w:r>
      <w:r w:rsidR="002F3764" w:rsidRPr="00452432">
        <w:rPr>
          <w:rFonts w:ascii="Times" w:hAnsi="Times"/>
          <w:color w:val="160ED9"/>
        </w:rPr>
        <w:t>at</w:t>
      </w:r>
      <w:r w:rsidRPr="00452432">
        <w:rPr>
          <w:rFonts w:ascii="Times" w:hAnsi="Times"/>
          <w:color w:val="160ED9"/>
        </w:rPr>
        <w:t xml:space="preserve"> </w:t>
      </w:r>
      <w:r w:rsidR="00452432">
        <w:rPr>
          <w:rFonts w:ascii="Times" w:hAnsi="Times"/>
          <w:color w:val="160ED9"/>
        </w:rPr>
        <w:t>various</w:t>
      </w:r>
      <w:r w:rsidR="00452432" w:rsidRPr="00452432">
        <w:rPr>
          <w:rFonts w:ascii="Times" w:hAnsi="Times"/>
          <w:color w:val="160ED9"/>
        </w:rPr>
        <w:t xml:space="preserve"> </w:t>
      </w:r>
      <w:r w:rsidRPr="00452432">
        <w:rPr>
          <w:rFonts w:ascii="Times" w:hAnsi="Times"/>
          <w:color w:val="160ED9"/>
        </w:rPr>
        <w:t xml:space="preserve">angles </w:t>
      </w:r>
      <w:r w:rsidR="002F3764" w:rsidRPr="00452432">
        <w:rPr>
          <w:rFonts w:ascii="Times" w:hAnsi="Times"/>
          <w:color w:val="160ED9"/>
        </w:rPr>
        <w:t>on</w:t>
      </w:r>
      <w:r w:rsidRPr="00452432">
        <w:rPr>
          <w:rFonts w:ascii="Times" w:hAnsi="Times"/>
          <w:color w:val="160ED9"/>
        </w:rPr>
        <w:t xml:space="preserve"> traveling through materials with refractive indices (Figure 2-left), the resulting images may appear to be distorted. Since more and more people</w:t>
      </w:r>
      <w:r w:rsidR="00A11BBE" w:rsidRPr="00452432">
        <w:rPr>
          <w:rFonts w:ascii="Times" w:hAnsi="Times"/>
          <w:color w:val="160ED9"/>
        </w:rPr>
        <w:t xml:space="preserve"> </w:t>
      </w:r>
      <w:r w:rsidR="00452432">
        <w:rPr>
          <w:rFonts w:ascii="Times" w:hAnsi="Times"/>
          <w:color w:val="160ED9"/>
        </w:rPr>
        <w:t>undergo</w:t>
      </w:r>
      <w:r w:rsidR="00452432" w:rsidRPr="00452432">
        <w:rPr>
          <w:rFonts w:ascii="Times" w:hAnsi="Times"/>
          <w:color w:val="160ED9"/>
        </w:rPr>
        <w:t xml:space="preserve"> </w:t>
      </w:r>
      <w:r w:rsidR="00A11BBE" w:rsidRPr="00452432">
        <w:rPr>
          <w:rFonts w:ascii="Times" w:hAnsi="Times"/>
          <w:color w:val="160ED9"/>
        </w:rPr>
        <w:t>impaired vision due</w:t>
      </w:r>
      <w:r w:rsidRPr="00452432">
        <w:rPr>
          <w:rFonts w:ascii="Times" w:hAnsi="Times"/>
          <w:color w:val="160ED9"/>
        </w:rPr>
        <w:t xml:space="preserve"> myopia or astigmatism, the usage of corrective lenses increases, making more people vulnerable to this type of visual distortion. </w:t>
      </w:r>
      <w:r w:rsidR="00873BE9">
        <w:rPr>
          <w:rFonts w:ascii="Times" w:hAnsi="Times"/>
          <w:color w:val="160ED9"/>
        </w:rPr>
        <w:t>Rationally</w:t>
      </w:r>
      <w:r w:rsidR="00452432">
        <w:rPr>
          <w:rFonts w:ascii="Times" w:hAnsi="Times"/>
          <w:color w:val="160ED9"/>
        </w:rPr>
        <w:t xml:space="preserve"> m</w:t>
      </w:r>
      <w:r w:rsidR="00452432" w:rsidRPr="00452432">
        <w:rPr>
          <w:rFonts w:ascii="Times" w:hAnsi="Times"/>
          <w:color w:val="160ED9"/>
        </w:rPr>
        <w:t xml:space="preserve">any </w:t>
      </w:r>
      <w:r w:rsidR="00A11BBE" w:rsidRPr="00452432">
        <w:rPr>
          <w:rFonts w:ascii="Times" w:hAnsi="Times"/>
          <w:color w:val="160ED9"/>
        </w:rPr>
        <w:t>displays use three colors</w:t>
      </w:r>
      <w:r w:rsidR="00FE537B" w:rsidRPr="00452432">
        <w:rPr>
          <w:rFonts w:ascii="Times" w:hAnsi="Times"/>
          <w:color w:val="160ED9"/>
        </w:rPr>
        <w:t xml:space="preserve"> (RGB)</w:t>
      </w:r>
      <w:r w:rsidR="00A11BBE" w:rsidRPr="00452432">
        <w:rPr>
          <w:rFonts w:ascii="Times" w:hAnsi="Times"/>
          <w:color w:val="160ED9"/>
        </w:rPr>
        <w:t xml:space="preserve"> of light, because it provides a convenient conversion process between human color vision and the color space</w:t>
      </w:r>
      <w:r w:rsidR="00FE537B" w:rsidRPr="00452432">
        <w:rPr>
          <w:rFonts w:ascii="Times" w:hAnsi="Times"/>
          <w:color w:val="160ED9"/>
        </w:rPr>
        <w:t xml:space="preserve"> and hence it</w:t>
      </w:r>
      <w:r w:rsidR="00A11BBE" w:rsidRPr="00452432">
        <w:rPr>
          <w:rFonts w:ascii="Times" w:hAnsi="Times"/>
          <w:color w:val="160ED9"/>
        </w:rPr>
        <w:t xml:space="preserve"> creates a very special phenomenon where the misperception comes from aberration of three distinct lights</w:t>
      </w:r>
      <w:r w:rsidR="00FE537B" w:rsidRPr="00452432">
        <w:rPr>
          <w:rFonts w:ascii="Times" w:hAnsi="Times"/>
          <w:color w:val="160ED9"/>
        </w:rPr>
        <w:t xml:space="preserve"> [10]</w:t>
      </w:r>
      <w:r w:rsidR="00A11BBE" w:rsidRPr="00452432">
        <w:rPr>
          <w:rFonts w:ascii="Times" w:hAnsi="Times"/>
          <w:color w:val="160ED9"/>
        </w:rPr>
        <w:t>.</w:t>
      </w:r>
      <w:r w:rsidR="00FE537B" w:rsidRPr="00452432">
        <w:rPr>
          <w:rFonts w:ascii="Times" w:hAnsi="Times"/>
          <w:color w:val="160ED9"/>
        </w:rPr>
        <w:t xml:space="preserve"> </w:t>
      </w:r>
      <w:r w:rsidR="00452432" w:rsidRPr="00452432">
        <w:rPr>
          <w:rFonts w:ascii="Times" w:hAnsi="Times"/>
          <w:color w:val="160ED9"/>
        </w:rPr>
        <w:t>Conforming</w:t>
      </w:r>
      <w:r w:rsidR="00FE537B" w:rsidRPr="00452432">
        <w:rPr>
          <w:rFonts w:ascii="Times" w:hAnsi="Times"/>
          <w:color w:val="160ED9"/>
        </w:rPr>
        <w:t xml:space="preserve"> to the </w:t>
      </w:r>
      <w:r w:rsidR="00873BE9">
        <w:rPr>
          <w:rFonts w:ascii="Times" w:hAnsi="Times"/>
          <w:color w:val="160ED9"/>
        </w:rPr>
        <w:t>aberration formation</w:t>
      </w:r>
      <w:r w:rsidR="00873BE9" w:rsidRPr="00452432">
        <w:rPr>
          <w:rFonts w:ascii="Times" w:hAnsi="Times"/>
          <w:color w:val="160ED9"/>
        </w:rPr>
        <w:t xml:space="preserve"> </w:t>
      </w:r>
      <w:r w:rsidR="00FE537B" w:rsidRPr="00452432">
        <w:rPr>
          <w:rFonts w:ascii="Times" w:hAnsi="Times"/>
          <w:color w:val="160ED9"/>
        </w:rPr>
        <w:t>concept</w:t>
      </w:r>
      <w:r w:rsidR="00452432" w:rsidRPr="00452432">
        <w:rPr>
          <w:rFonts w:ascii="Times" w:hAnsi="Times"/>
          <w:color w:val="160ED9"/>
        </w:rPr>
        <w:t>,</w:t>
      </w:r>
      <w:r w:rsidR="00FE537B" w:rsidRPr="00452432">
        <w:rPr>
          <w:rFonts w:ascii="Times" w:hAnsi="Times"/>
          <w:color w:val="160ED9"/>
        </w:rPr>
        <w:t xml:space="preserve"> we have chosen </w:t>
      </w:r>
      <w:r w:rsidR="00873BE9">
        <w:rPr>
          <w:rFonts w:ascii="Times" w:hAnsi="Times"/>
          <w:color w:val="160ED9"/>
        </w:rPr>
        <w:t xml:space="preserve">three </w:t>
      </w:r>
      <w:r w:rsidR="00FE537B" w:rsidRPr="00452432">
        <w:rPr>
          <w:rFonts w:ascii="Times" w:hAnsi="Times"/>
          <w:color w:val="160ED9"/>
        </w:rPr>
        <w:t xml:space="preserve">color </w:t>
      </w:r>
      <w:r w:rsidR="00873BE9">
        <w:rPr>
          <w:rFonts w:ascii="Times" w:hAnsi="Times"/>
          <w:color w:val="160ED9"/>
        </w:rPr>
        <w:t xml:space="preserve">(RGB) </w:t>
      </w:r>
      <w:r w:rsidR="00FE537B" w:rsidRPr="00452432">
        <w:rPr>
          <w:rFonts w:ascii="Times" w:hAnsi="Times"/>
          <w:color w:val="160ED9"/>
        </w:rPr>
        <w:t>channels to form a blended shape</w:t>
      </w:r>
      <w:r w:rsidR="00873BE9">
        <w:rPr>
          <w:rFonts w:ascii="Times" w:hAnsi="Times"/>
          <w:color w:val="160ED9"/>
        </w:rPr>
        <w:t>s (circle, rectangle, etc.)</w:t>
      </w:r>
      <w:r w:rsidR="00FE537B" w:rsidRPr="00452432">
        <w:rPr>
          <w:rFonts w:ascii="Times" w:hAnsi="Times"/>
          <w:color w:val="160ED9"/>
        </w:rPr>
        <w:t xml:space="preserve"> </w:t>
      </w:r>
      <w:r w:rsidR="00873BE9">
        <w:rPr>
          <w:rFonts w:ascii="Times" w:hAnsi="Times"/>
          <w:color w:val="160ED9"/>
        </w:rPr>
        <w:t>where they are internally</w:t>
      </w:r>
      <w:r w:rsidR="00873BE9" w:rsidRPr="00452432">
        <w:rPr>
          <w:rFonts w:ascii="Times" w:hAnsi="Times"/>
          <w:color w:val="160ED9"/>
        </w:rPr>
        <w:t xml:space="preserve"> </w:t>
      </w:r>
      <w:r w:rsidR="00452432" w:rsidRPr="00452432">
        <w:rPr>
          <w:rFonts w:ascii="Times" w:hAnsi="Times"/>
          <w:color w:val="160ED9"/>
        </w:rPr>
        <w:t>laterally shifted</w:t>
      </w:r>
      <w:r w:rsidR="00873BE9">
        <w:rPr>
          <w:rFonts w:ascii="Times" w:hAnsi="Times"/>
          <w:color w:val="160ED9"/>
        </w:rPr>
        <w:t xml:space="preserve"> from each other</w:t>
      </w:r>
      <w:r w:rsidR="00452432" w:rsidRPr="00452432">
        <w:rPr>
          <w:rFonts w:ascii="Times" w:hAnsi="Times"/>
          <w:color w:val="160ED9"/>
        </w:rPr>
        <w:t xml:space="preserve"> by the amount of uncertainty.</w:t>
      </w:r>
    </w:p>
    <w:p w14:paraId="3AF732E1" w14:textId="3867C23F" w:rsidR="00E54B87" w:rsidRDefault="00E54B87" w:rsidP="00080E79">
      <w:pPr>
        <w:spacing w:line="360" w:lineRule="auto"/>
        <w:jc w:val="both"/>
        <w:rPr>
          <w:rFonts w:ascii="Times" w:hAnsi="Times" w:cs="Open Sans"/>
          <w:color w:val="000000" w:themeColor="text1"/>
        </w:rPr>
      </w:pPr>
    </w:p>
    <w:p w14:paraId="3879D3FA" w14:textId="6EEF172D" w:rsidR="00430AA4" w:rsidRPr="00B1190A" w:rsidRDefault="00E54B87" w:rsidP="00B76F3D">
      <w:pPr>
        <w:spacing w:line="360" w:lineRule="auto"/>
        <w:jc w:val="both"/>
        <w:rPr>
          <w:rFonts w:ascii="Times" w:hAnsi="Times" w:cs="Open Sans"/>
          <w:color w:val="000000" w:themeColor="text1"/>
        </w:rPr>
      </w:pPr>
      <w:r>
        <w:rPr>
          <w:rFonts w:ascii="Times" w:hAnsi="Times" w:cs="Open Sans"/>
          <w:color w:val="000000" w:themeColor="text1"/>
        </w:rPr>
        <w:t>CA is a problem of an image quality</w:t>
      </w:r>
      <w:r w:rsidR="00BB57D0">
        <w:rPr>
          <w:rFonts w:ascii="Times" w:hAnsi="Times" w:cs="Open Sans"/>
          <w:color w:val="000000" w:themeColor="text1"/>
        </w:rPr>
        <w:t xml:space="preserve"> so most of the research about CA are </w:t>
      </w:r>
      <w:r w:rsidR="006A10ED">
        <w:rPr>
          <w:rFonts w:ascii="Times" w:hAnsi="Times" w:cs="Open Sans"/>
          <w:color w:val="000000" w:themeColor="text1"/>
        </w:rPr>
        <w:t>conducted</w:t>
      </w:r>
      <w:r w:rsidR="00BB57D0">
        <w:rPr>
          <w:rFonts w:ascii="Times" w:hAnsi="Times" w:cs="Open Sans"/>
          <w:color w:val="000000" w:themeColor="text1"/>
        </w:rPr>
        <w:t xml:space="preserve"> to fix the problem and improve image quality</w:t>
      </w:r>
      <w:r w:rsidR="006A10ED">
        <w:rPr>
          <w:rFonts w:ascii="Times" w:hAnsi="Times" w:cs="Open Sans"/>
          <w:color w:val="000000" w:themeColor="text1"/>
        </w:rPr>
        <w:t xml:space="preserve"> thereby</w:t>
      </w:r>
      <w:r w:rsidR="00BB57D0">
        <w:rPr>
          <w:rFonts w:ascii="Times" w:hAnsi="Times" w:cs="Open Sans"/>
          <w:color w:val="000000" w:themeColor="text1"/>
        </w:rPr>
        <w:t>. On the other hand, uncertainty is the problem of data quality and relevant research are</w:t>
      </w:r>
      <w:r w:rsidR="007A72DA">
        <w:rPr>
          <w:rFonts w:ascii="Times" w:hAnsi="Times" w:cs="Open Sans"/>
          <w:color w:val="000000" w:themeColor="text1"/>
        </w:rPr>
        <w:t xml:space="preserve"> conducted</w:t>
      </w:r>
      <w:r w:rsidR="00BB57D0">
        <w:rPr>
          <w:rFonts w:ascii="Times" w:hAnsi="Times" w:cs="Open Sans"/>
          <w:color w:val="000000" w:themeColor="text1"/>
        </w:rPr>
        <w:t xml:space="preserve"> mostly regarding reducing it to improve data certainty</w:t>
      </w:r>
      <w:r w:rsidR="0042775F">
        <w:rPr>
          <w:rFonts w:ascii="Times" w:hAnsi="Times" w:cs="Open Sans"/>
          <w:color w:val="000000" w:themeColor="text1"/>
        </w:rPr>
        <w:t xml:space="preserve">. </w:t>
      </w:r>
      <w:r w:rsidR="00BB57D0">
        <w:rPr>
          <w:rFonts w:ascii="Times" w:hAnsi="Times" w:cs="Open Sans"/>
          <w:color w:val="000000" w:themeColor="text1"/>
        </w:rPr>
        <w:t xml:space="preserve"> </w:t>
      </w:r>
      <w:r w:rsidR="0042775F">
        <w:rPr>
          <w:rFonts w:ascii="Times" w:hAnsi="Times" w:cs="Open Sans"/>
          <w:color w:val="000000" w:themeColor="text1"/>
        </w:rPr>
        <w:t>A</w:t>
      </w:r>
      <w:r w:rsidR="00BB57D0">
        <w:rPr>
          <w:rFonts w:ascii="Times" w:hAnsi="Times" w:cs="Open Sans"/>
          <w:color w:val="000000" w:themeColor="text1"/>
        </w:rPr>
        <w:t xml:space="preserve">nd some of the </w:t>
      </w:r>
      <w:proofErr w:type="gramStart"/>
      <w:r w:rsidR="00080E79">
        <w:rPr>
          <w:rFonts w:ascii="Times" w:hAnsi="Times" w:cs="Open Sans"/>
          <w:color w:val="000000" w:themeColor="text1"/>
        </w:rPr>
        <w:t>research</w:t>
      </w:r>
      <w:proofErr w:type="gramEnd"/>
      <w:r w:rsidR="00BB57D0">
        <w:rPr>
          <w:rFonts w:ascii="Times" w:hAnsi="Times" w:cs="Open Sans"/>
          <w:color w:val="000000" w:themeColor="text1"/>
        </w:rPr>
        <w:t xml:space="preserve"> are </w:t>
      </w:r>
      <w:r w:rsidR="00080E79">
        <w:rPr>
          <w:rFonts w:ascii="Times" w:hAnsi="Times" w:cs="Open Sans"/>
          <w:color w:val="000000" w:themeColor="text1"/>
        </w:rPr>
        <w:t>conducted to visualize uncertainty with traditional approaches such glyph</w:t>
      </w:r>
      <w:r w:rsidR="0042775F">
        <w:rPr>
          <w:rFonts w:ascii="Times" w:hAnsi="Times" w:cs="Open Sans"/>
          <w:color w:val="000000" w:themeColor="text1"/>
        </w:rPr>
        <w:t>s</w:t>
      </w:r>
      <w:r w:rsidR="00080E79">
        <w:rPr>
          <w:rFonts w:ascii="Times" w:hAnsi="Times" w:cs="Open Sans"/>
          <w:color w:val="000000" w:themeColor="text1"/>
        </w:rPr>
        <w:t xml:space="preserve">, opacity, and so on. Since our goal is neither </w:t>
      </w:r>
      <w:r w:rsidR="007A72DA">
        <w:rPr>
          <w:rFonts w:ascii="Times" w:hAnsi="Times" w:cs="Open Sans"/>
          <w:color w:val="000000" w:themeColor="text1"/>
        </w:rPr>
        <w:t xml:space="preserve">to </w:t>
      </w:r>
      <w:r w:rsidR="00080E79">
        <w:rPr>
          <w:rFonts w:ascii="Times" w:hAnsi="Times" w:cs="Open Sans"/>
          <w:color w:val="000000" w:themeColor="text1"/>
        </w:rPr>
        <w:t>improve image quality nor data quality, we</w:t>
      </w:r>
      <w:r>
        <w:rPr>
          <w:rFonts w:ascii="Times" w:hAnsi="Times" w:cs="Open Sans"/>
          <w:color w:val="000000" w:themeColor="text1"/>
        </w:rPr>
        <w:t xml:space="preserve"> borrowed the term</w:t>
      </w:r>
      <w:r w:rsidR="00542A77">
        <w:rPr>
          <w:rFonts w:ascii="Times" w:hAnsi="Times" w:cs="Open Sans"/>
          <w:color w:val="000000" w:themeColor="text1"/>
        </w:rPr>
        <w:t xml:space="preserve"> </w:t>
      </w:r>
      <w:r w:rsidR="00080E79">
        <w:rPr>
          <w:rFonts w:ascii="Times" w:hAnsi="Times" w:cs="Open Sans"/>
          <w:color w:val="000000" w:themeColor="text1"/>
        </w:rPr>
        <w:t xml:space="preserve">CA </w:t>
      </w:r>
      <w:r w:rsidR="00542A77">
        <w:rPr>
          <w:rFonts w:ascii="Times" w:hAnsi="Times" w:cs="Open Sans"/>
          <w:color w:val="000000" w:themeColor="text1"/>
        </w:rPr>
        <w:t>for our research</w:t>
      </w:r>
      <w:r w:rsidR="00BB57D0">
        <w:rPr>
          <w:rFonts w:ascii="Times" w:hAnsi="Times" w:cs="Open Sans"/>
          <w:color w:val="000000" w:themeColor="text1"/>
        </w:rPr>
        <w:t xml:space="preserve"> to represent uncertainty </w:t>
      </w:r>
      <w:r w:rsidR="00080E79">
        <w:rPr>
          <w:rFonts w:ascii="Times" w:hAnsi="Times" w:cs="Open Sans"/>
          <w:color w:val="000000" w:themeColor="text1"/>
        </w:rPr>
        <w:t>as a novel approach</w:t>
      </w:r>
      <w:r w:rsidR="00BB57D0">
        <w:rPr>
          <w:rFonts w:ascii="Times" w:hAnsi="Times" w:cs="Open Sans"/>
          <w:color w:val="000000" w:themeColor="text1"/>
        </w:rPr>
        <w:t xml:space="preserve"> </w:t>
      </w:r>
      <w:r w:rsidR="00080E79">
        <w:rPr>
          <w:rFonts w:ascii="Times" w:hAnsi="Times" w:cs="Open Sans"/>
          <w:color w:val="000000" w:themeColor="text1"/>
        </w:rPr>
        <w:t xml:space="preserve">in the field of </w:t>
      </w:r>
      <w:r w:rsidR="00BB57D0">
        <w:rPr>
          <w:rFonts w:ascii="Times" w:hAnsi="Times" w:cs="Open Sans"/>
          <w:color w:val="000000" w:themeColor="text1"/>
        </w:rPr>
        <w:t>visualization.</w:t>
      </w:r>
    </w:p>
    <w:p w14:paraId="29E08162" w14:textId="77777777" w:rsidR="008C0AA4" w:rsidRPr="002E48C9" w:rsidRDefault="008C0AA4" w:rsidP="008C0AA4">
      <w:pPr>
        <w:spacing w:line="360" w:lineRule="auto"/>
        <w:jc w:val="both"/>
        <w:rPr>
          <w:rFonts w:ascii="Times" w:hAnsi="Times"/>
          <w:color w:val="000000" w:themeColor="text1"/>
          <w:shd w:val="clear" w:color="auto" w:fill="FFFFFF"/>
          <w:lang w:val="en-US"/>
        </w:rPr>
      </w:pPr>
    </w:p>
    <w:p w14:paraId="27EC0D1E" w14:textId="6ACE9F13" w:rsidR="00EF339D" w:rsidRDefault="00EF339D" w:rsidP="00B76F3D">
      <w:pPr>
        <w:spacing w:line="360" w:lineRule="auto"/>
        <w:jc w:val="both"/>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3</w:t>
      </w:r>
      <w:r w:rsidRPr="002E48C9">
        <w:rPr>
          <w:rFonts w:ascii="Times" w:hAnsi="Times"/>
          <w:b/>
          <w:bCs/>
          <w:color w:val="000000" w:themeColor="text1"/>
          <w:shd w:val="clear" w:color="auto" w:fill="FFFFFF"/>
          <w:lang w:val="en-US"/>
        </w:rPr>
        <w:t>.</w:t>
      </w:r>
      <w:r w:rsidRPr="002E48C9">
        <w:rPr>
          <w:rFonts w:ascii="Times" w:hAnsi="Times"/>
          <w:b/>
          <w:bCs/>
          <w:color w:val="000000" w:themeColor="text1"/>
          <w:shd w:val="clear" w:color="auto" w:fill="FFFFFF"/>
          <w:lang w:val="en-US"/>
        </w:rPr>
        <w:tab/>
        <w:t>Problem statement</w:t>
      </w:r>
      <w:r w:rsidRPr="002E48C9">
        <w:rPr>
          <w:rFonts w:ascii="Times" w:hAnsi="Times"/>
          <w:b/>
          <w:bCs/>
          <w:color w:val="000000" w:themeColor="text1"/>
          <w:shd w:val="clear" w:color="auto" w:fill="FFFFFF"/>
          <w:lang w:val="en-US"/>
        </w:rPr>
        <w:tab/>
      </w:r>
      <w:r w:rsidRPr="002E48C9">
        <w:rPr>
          <w:rFonts w:ascii="Times" w:hAnsi="Times"/>
          <w:color w:val="000000" w:themeColor="text1"/>
          <w:shd w:val="clear" w:color="auto" w:fill="FFFFFF"/>
          <w:lang w:val="en-US"/>
        </w:rPr>
        <w:br/>
        <w:t xml:space="preserve">The primary objective of </w:t>
      </w:r>
      <w:r w:rsidR="00917F2C">
        <w:rPr>
          <w:rFonts w:ascii="Times" w:hAnsi="Times"/>
          <w:color w:val="000000" w:themeColor="text1"/>
          <w:shd w:val="clear" w:color="auto" w:fill="FFFFFF"/>
          <w:lang w:val="en-US"/>
        </w:rPr>
        <w:t>this</w:t>
      </w:r>
      <w:r w:rsidR="00917F2C" w:rsidRPr="002E48C9">
        <w:rPr>
          <w:rFonts w:ascii="Times" w:hAnsi="Times"/>
          <w:color w:val="000000" w:themeColor="text1"/>
          <w:shd w:val="clear" w:color="auto" w:fill="FFFFFF"/>
          <w:lang w:val="en-US"/>
        </w:rPr>
        <w:t xml:space="preserve"> </w:t>
      </w:r>
      <w:r w:rsidRPr="002E48C9">
        <w:rPr>
          <w:rFonts w:ascii="Times" w:hAnsi="Times"/>
          <w:color w:val="000000" w:themeColor="text1"/>
          <w:shd w:val="clear" w:color="auto" w:fill="FFFFFF"/>
          <w:lang w:val="en-US"/>
        </w:rPr>
        <w:t xml:space="preserve">research is to present </w:t>
      </w:r>
      <w:r w:rsidR="00917F2C">
        <w:rPr>
          <w:rFonts w:ascii="Times" w:hAnsi="Times"/>
          <w:color w:val="000000" w:themeColor="text1"/>
          <w:shd w:val="clear" w:color="auto" w:fill="FFFFFF"/>
          <w:lang w:val="en-US"/>
        </w:rPr>
        <w:t xml:space="preserve">and evaluate </w:t>
      </w:r>
      <w:r w:rsidRPr="002E48C9">
        <w:rPr>
          <w:rFonts w:ascii="Times" w:hAnsi="Times"/>
          <w:color w:val="000000" w:themeColor="text1"/>
          <w:shd w:val="clear" w:color="auto" w:fill="FFFFFF"/>
          <w:lang w:val="en-US"/>
        </w:rPr>
        <w:t xml:space="preserve">a novel </w:t>
      </w:r>
      <w:r w:rsidR="00C803CA" w:rsidRPr="002E48C9">
        <w:rPr>
          <w:rFonts w:ascii="Times" w:hAnsi="Times"/>
          <w:color w:val="000000" w:themeColor="text1"/>
          <w:shd w:val="clear" w:color="auto" w:fill="FFFFFF"/>
          <w:lang w:val="en-US"/>
        </w:rPr>
        <w:t>concept</w:t>
      </w:r>
      <w:r w:rsidRPr="002E48C9">
        <w:rPr>
          <w:rFonts w:ascii="Times" w:hAnsi="Times"/>
          <w:color w:val="000000" w:themeColor="text1"/>
          <w:shd w:val="clear" w:color="auto" w:fill="FFFFFF"/>
          <w:lang w:val="en-US"/>
        </w:rPr>
        <w:t xml:space="preserve"> of </w:t>
      </w:r>
      <w:r w:rsidR="00F9081C" w:rsidRPr="002E48C9">
        <w:rPr>
          <w:rFonts w:ascii="Times" w:hAnsi="Times"/>
          <w:color w:val="000000" w:themeColor="text1"/>
          <w:shd w:val="clear" w:color="auto" w:fill="FFFFFF"/>
          <w:lang w:val="en-US"/>
        </w:rPr>
        <w:t>employing</w:t>
      </w:r>
      <w:r w:rsidRPr="002E48C9">
        <w:rPr>
          <w:rFonts w:ascii="Times" w:hAnsi="Times"/>
          <w:color w:val="000000" w:themeColor="text1"/>
          <w:shd w:val="clear" w:color="auto" w:fill="FFFFFF"/>
          <w:lang w:val="en-US"/>
        </w:rPr>
        <w:t xml:space="preserve"> </w:t>
      </w:r>
      <w:r w:rsidR="000605F8">
        <w:rPr>
          <w:rFonts w:ascii="Times" w:hAnsi="Times"/>
          <w:color w:val="000000" w:themeColor="text1"/>
          <w:shd w:val="clear" w:color="auto" w:fill="FFFFFF"/>
          <w:lang w:val="en-US"/>
        </w:rPr>
        <w:t>CA</w:t>
      </w:r>
      <w:r w:rsidRPr="002E48C9">
        <w:rPr>
          <w:rFonts w:ascii="Times" w:hAnsi="Times"/>
          <w:color w:val="000000" w:themeColor="text1"/>
          <w:shd w:val="clear" w:color="auto" w:fill="FFFFFF"/>
          <w:lang w:val="en-US"/>
        </w:rPr>
        <w:t xml:space="preserve"> </w:t>
      </w:r>
      <w:r w:rsidR="00F9081C" w:rsidRPr="002E48C9">
        <w:rPr>
          <w:rFonts w:ascii="Times" w:hAnsi="Times"/>
          <w:color w:val="000000" w:themeColor="text1"/>
          <w:shd w:val="clear" w:color="auto" w:fill="FFFFFF"/>
          <w:lang w:val="en-US"/>
        </w:rPr>
        <w:t>to</w:t>
      </w:r>
      <w:r w:rsidR="00C803CA" w:rsidRPr="002E48C9">
        <w:rPr>
          <w:rFonts w:ascii="Times" w:hAnsi="Times"/>
          <w:color w:val="000000" w:themeColor="text1"/>
          <w:shd w:val="clear" w:color="auto" w:fill="FFFFFF"/>
          <w:lang w:val="en-US"/>
        </w:rPr>
        <w:t xml:space="preserve"> </w:t>
      </w:r>
      <w:r w:rsidR="000605F8">
        <w:rPr>
          <w:rFonts w:ascii="Times" w:hAnsi="Times"/>
          <w:color w:val="000000" w:themeColor="text1"/>
          <w:shd w:val="clear" w:color="auto" w:fill="FFFFFF"/>
          <w:lang w:val="en-US"/>
        </w:rPr>
        <w:t>represent uncertainties</w:t>
      </w:r>
      <w:r w:rsidR="00917F2C">
        <w:rPr>
          <w:rFonts w:ascii="Times" w:hAnsi="Times"/>
          <w:color w:val="000000" w:themeColor="text1"/>
          <w:shd w:val="clear" w:color="auto" w:fill="FFFFFF"/>
          <w:lang w:val="en-US"/>
        </w:rPr>
        <w:t>. For our test case we use uncertainty values</w:t>
      </w:r>
      <w:r w:rsidR="000605F8">
        <w:rPr>
          <w:rFonts w:ascii="Times" w:hAnsi="Times"/>
          <w:color w:val="000000" w:themeColor="text1"/>
          <w:shd w:val="clear" w:color="auto" w:fill="FFFFFF"/>
          <w:lang w:val="en-US"/>
        </w:rPr>
        <w:t xml:space="preserve"> generated from predictive </w:t>
      </w:r>
      <w:r w:rsidR="00C803CA" w:rsidRPr="002E48C9">
        <w:rPr>
          <w:rFonts w:ascii="Times" w:hAnsi="Times"/>
          <w:color w:val="000000" w:themeColor="text1"/>
          <w:shd w:val="clear" w:color="auto" w:fill="FFFFFF"/>
          <w:lang w:val="en-US"/>
        </w:rPr>
        <w:t xml:space="preserve">machine learning </w:t>
      </w:r>
      <w:r w:rsidR="000605F8">
        <w:rPr>
          <w:rFonts w:ascii="Times" w:hAnsi="Times"/>
          <w:color w:val="000000" w:themeColor="text1"/>
          <w:shd w:val="clear" w:color="auto" w:fill="FFFFFF"/>
          <w:lang w:val="en-US"/>
        </w:rPr>
        <w:t>algorithms</w:t>
      </w:r>
      <w:r w:rsidR="003F0C8D">
        <w:rPr>
          <w:rFonts w:ascii="Times" w:hAnsi="Times"/>
          <w:color w:val="000000" w:themeColor="text1"/>
          <w:shd w:val="clear" w:color="auto" w:fill="FFFFFF"/>
          <w:lang w:val="en-US"/>
        </w:rPr>
        <w:t xml:space="preserve"> </w:t>
      </w:r>
      <w:r w:rsidRPr="002E48C9">
        <w:rPr>
          <w:rFonts w:ascii="Times" w:hAnsi="Times"/>
          <w:color w:val="000000" w:themeColor="text1"/>
          <w:shd w:val="clear" w:color="auto" w:fill="FFFFFF"/>
          <w:lang w:val="en-US"/>
        </w:rPr>
        <w:t xml:space="preserve">by amassing </w:t>
      </w:r>
      <w:r w:rsidR="000605F8">
        <w:rPr>
          <w:rFonts w:ascii="Times" w:hAnsi="Times"/>
          <w:color w:val="000000" w:themeColor="text1"/>
          <w:shd w:val="clear" w:color="auto" w:fill="FFFFFF"/>
          <w:lang w:val="en-US"/>
        </w:rPr>
        <w:t xml:space="preserve">and feeding </w:t>
      </w:r>
      <w:r w:rsidRPr="002E48C9">
        <w:rPr>
          <w:rFonts w:ascii="Times" w:hAnsi="Times"/>
          <w:color w:val="000000" w:themeColor="text1"/>
          <w:shd w:val="clear" w:color="auto" w:fill="FFFFFF"/>
          <w:lang w:val="en-US"/>
        </w:rPr>
        <w:t>the COVID-19 data</w:t>
      </w:r>
      <w:r w:rsidR="000605F8">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in</w:t>
      </w:r>
      <w:r w:rsidR="000605F8">
        <w:rPr>
          <w:rFonts w:ascii="Times" w:hAnsi="Times"/>
          <w:color w:val="000000" w:themeColor="text1"/>
          <w:shd w:val="clear" w:color="auto" w:fill="FFFFFF"/>
          <w:lang w:val="en-US"/>
        </w:rPr>
        <w:t>to the models</w:t>
      </w:r>
      <w:r w:rsidRPr="002E48C9">
        <w:rPr>
          <w:rFonts w:ascii="Times" w:hAnsi="Times"/>
          <w:color w:val="000000" w:themeColor="text1"/>
          <w:shd w:val="clear" w:color="auto" w:fill="FFFFFF"/>
          <w:lang w:val="en-US"/>
        </w:rPr>
        <w:t xml:space="preserve">. </w:t>
      </w:r>
      <w:r w:rsidR="000605F8">
        <w:t xml:space="preserve">We hypothesized that our proposed system </w:t>
      </w:r>
      <w:r w:rsidR="008B73E6">
        <w:t>would</w:t>
      </w:r>
      <w:r w:rsidR="000605F8">
        <w:t xml:space="preserve"> </w:t>
      </w:r>
      <w:r w:rsidR="00917F2C">
        <w:t>potentially offer a more effective means of visualizing this type of information</w:t>
      </w:r>
      <w:r w:rsidR="004E57F0">
        <w:t>.</w:t>
      </w:r>
    </w:p>
    <w:p w14:paraId="2706D1D1" w14:textId="4BABF493" w:rsidR="004E57F0" w:rsidRDefault="004E57F0" w:rsidP="00B76F3D">
      <w:pPr>
        <w:spacing w:line="360" w:lineRule="auto"/>
        <w:jc w:val="both"/>
      </w:pPr>
    </w:p>
    <w:p w14:paraId="1ED28757" w14:textId="73B5FA72" w:rsidR="004E57F0" w:rsidRDefault="004E57F0" w:rsidP="00B76F3D">
      <w:pPr>
        <w:spacing w:line="360" w:lineRule="auto"/>
        <w:jc w:val="both"/>
      </w:pPr>
      <w:r>
        <w:t>To implement the system, we needed to consider the following aspects:</w:t>
      </w:r>
    </w:p>
    <w:p w14:paraId="1DDCCC45" w14:textId="0801656C" w:rsidR="004E57F0" w:rsidRDefault="004E57F0" w:rsidP="008B73E6">
      <w:pPr>
        <w:pStyle w:val="ListParagraph"/>
        <w:numPr>
          <w:ilvl w:val="0"/>
          <w:numId w:val="29"/>
        </w:numPr>
        <w:spacing w:line="360" w:lineRule="auto"/>
        <w:jc w:val="both"/>
      </w:pPr>
      <w:r>
        <w:t>How to generate the realistic uncertainty data?</w:t>
      </w:r>
    </w:p>
    <w:p w14:paraId="422AFBB9" w14:textId="7B608C74" w:rsidR="004E57F0" w:rsidRDefault="004E57F0" w:rsidP="004E57F0">
      <w:pPr>
        <w:pStyle w:val="ListParagraph"/>
        <w:numPr>
          <w:ilvl w:val="0"/>
          <w:numId w:val="29"/>
        </w:numPr>
        <w:spacing w:line="360" w:lineRule="auto"/>
        <w:jc w:val="both"/>
      </w:pPr>
      <w:r>
        <w:t>Which platform or framework to be chosen to implement the visualization?</w:t>
      </w:r>
    </w:p>
    <w:p w14:paraId="41F93C05" w14:textId="435E7C7D" w:rsidR="003A76D7" w:rsidRDefault="003A76D7" w:rsidP="004E57F0">
      <w:pPr>
        <w:pStyle w:val="ListParagraph"/>
        <w:numPr>
          <w:ilvl w:val="0"/>
          <w:numId w:val="29"/>
        </w:numPr>
        <w:spacing w:line="360" w:lineRule="auto"/>
        <w:jc w:val="both"/>
      </w:pPr>
      <w:r>
        <w:t>What is the design process of representing uncertainty with CA?</w:t>
      </w:r>
    </w:p>
    <w:p w14:paraId="2FFD5FD0" w14:textId="7D011932" w:rsidR="004E57F0" w:rsidRDefault="003A76D7" w:rsidP="004E57F0">
      <w:pPr>
        <w:pStyle w:val="ListParagraph"/>
        <w:numPr>
          <w:ilvl w:val="0"/>
          <w:numId w:val="29"/>
        </w:numPr>
        <w:spacing w:line="360" w:lineRule="auto"/>
        <w:jc w:val="both"/>
      </w:pPr>
      <w:r>
        <w:t>How to evaluate CA representation?</w:t>
      </w:r>
    </w:p>
    <w:p w14:paraId="2E309DC8" w14:textId="312B7212" w:rsidR="00496855" w:rsidRDefault="00496855" w:rsidP="004E57F0">
      <w:pPr>
        <w:pStyle w:val="ListParagraph"/>
        <w:numPr>
          <w:ilvl w:val="0"/>
          <w:numId w:val="29"/>
        </w:numPr>
        <w:spacing w:line="360" w:lineRule="auto"/>
        <w:jc w:val="both"/>
      </w:pPr>
      <w:r>
        <w:t>What is applicability of this representation?</w:t>
      </w:r>
    </w:p>
    <w:p w14:paraId="2DDAD103" w14:textId="010ED112" w:rsidR="004E57F0" w:rsidRPr="002E48C9" w:rsidRDefault="00792970" w:rsidP="00B76F3D">
      <w:pPr>
        <w:spacing w:line="360" w:lineRule="auto"/>
        <w:jc w:val="both"/>
        <w:rPr>
          <w:rFonts w:ascii="Times" w:hAnsi="Times"/>
          <w:color w:val="000000" w:themeColor="text1"/>
          <w:shd w:val="clear" w:color="auto" w:fill="FFFFFF"/>
          <w:lang w:val="en-US"/>
        </w:rPr>
      </w:pPr>
      <w:r>
        <w:rPr>
          <w:rFonts w:ascii="Times" w:hAnsi="Times"/>
          <w:color w:val="000000" w:themeColor="text1"/>
          <w:shd w:val="clear" w:color="auto" w:fill="FFFFFF"/>
          <w:lang w:val="en-US"/>
        </w:rPr>
        <w:lastRenderedPageBreak/>
        <w:br/>
        <w:t xml:space="preserve">Considering the above aspects, we have chosen to use recent WHO authorized COVID data to feed into three machine learning predictive models and one statistical model to </w:t>
      </w:r>
      <w:r w:rsidR="00917F2C">
        <w:rPr>
          <w:rFonts w:ascii="Times" w:hAnsi="Times"/>
          <w:color w:val="000000" w:themeColor="text1"/>
          <w:shd w:val="clear" w:color="auto" w:fill="FFFFFF"/>
          <w:lang w:val="en-US"/>
        </w:rPr>
        <w:t xml:space="preserve">obtain </w:t>
      </w:r>
      <w:r>
        <w:rPr>
          <w:rFonts w:ascii="Times" w:hAnsi="Times"/>
          <w:color w:val="000000" w:themeColor="text1"/>
          <w:shd w:val="clear" w:color="auto" w:fill="FFFFFF"/>
          <w:lang w:val="en-US"/>
        </w:rPr>
        <w:t xml:space="preserve">forecasted results for a certain </w:t>
      </w:r>
      <w:r w:rsidR="001D28E3">
        <w:rPr>
          <w:rFonts w:ascii="Times" w:hAnsi="Times"/>
          <w:color w:val="000000" w:themeColor="text1"/>
          <w:shd w:val="clear" w:color="auto" w:fill="FFFFFF"/>
          <w:lang w:val="en-US"/>
        </w:rPr>
        <w:t>period [3, 6]</w:t>
      </w:r>
      <w:r>
        <w:rPr>
          <w:rFonts w:ascii="Times" w:hAnsi="Times"/>
          <w:color w:val="000000" w:themeColor="text1"/>
          <w:shd w:val="clear" w:color="auto" w:fill="FFFFFF"/>
          <w:lang w:val="en-US"/>
        </w:rPr>
        <w:t xml:space="preserve">. </w:t>
      </w:r>
      <w:r w:rsidR="001D28E3">
        <w:rPr>
          <w:rFonts w:ascii="Times" w:hAnsi="Times"/>
          <w:color w:val="000000" w:themeColor="text1"/>
          <w:shd w:val="clear" w:color="auto" w:fill="FFFFFF"/>
          <w:lang w:val="en-US"/>
        </w:rPr>
        <w:t xml:space="preserve">Then calculated uncertainties from the predicted results and </w:t>
      </w:r>
      <w:r w:rsidR="00470B56">
        <w:rPr>
          <w:rFonts w:ascii="Times" w:hAnsi="Times"/>
          <w:color w:val="000000" w:themeColor="text1"/>
          <w:shd w:val="clear" w:color="auto" w:fill="FFFFFF"/>
          <w:lang w:val="en-US"/>
        </w:rPr>
        <w:t xml:space="preserve">those are </w:t>
      </w:r>
      <w:r w:rsidR="001D28E3">
        <w:rPr>
          <w:rFonts w:ascii="Times" w:hAnsi="Times"/>
          <w:color w:val="000000" w:themeColor="text1"/>
          <w:shd w:val="clear" w:color="auto" w:fill="FFFFFF"/>
          <w:lang w:val="en-US"/>
        </w:rPr>
        <w:t xml:space="preserve">depicted </w:t>
      </w:r>
      <w:r w:rsidR="00470B56">
        <w:rPr>
          <w:rFonts w:ascii="Times" w:hAnsi="Times"/>
          <w:color w:val="000000" w:themeColor="text1"/>
          <w:shd w:val="clear" w:color="auto" w:fill="FFFFFF"/>
          <w:lang w:val="en-US"/>
        </w:rPr>
        <w:t xml:space="preserve">as </w:t>
      </w:r>
      <w:r w:rsidR="001D28E3">
        <w:rPr>
          <w:rFonts w:ascii="Times" w:hAnsi="Times"/>
          <w:color w:val="000000" w:themeColor="text1"/>
          <w:shd w:val="clear" w:color="auto" w:fill="FFFFFF"/>
          <w:lang w:val="en-US"/>
        </w:rPr>
        <w:t xml:space="preserve">CA in </w:t>
      </w:r>
      <w:r w:rsidR="00917F2C">
        <w:rPr>
          <w:rFonts w:ascii="Times" w:hAnsi="Times"/>
          <w:color w:val="000000" w:themeColor="text1"/>
          <w:shd w:val="clear" w:color="auto" w:fill="FFFFFF"/>
          <w:lang w:val="en-US"/>
        </w:rPr>
        <w:t>D3 based visualizations</w:t>
      </w:r>
      <w:r w:rsidR="001D28E3">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 xml:space="preserve">as well as existing </w:t>
      </w:r>
      <w:r w:rsidR="00470B56">
        <w:rPr>
          <w:rFonts w:ascii="Times" w:hAnsi="Times"/>
          <w:color w:val="000000" w:themeColor="text1"/>
          <w:shd w:val="clear" w:color="auto" w:fill="FFFFFF"/>
          <w:lang w:val="en-US"/>
        </w:rPr>
        <w:t xml:space="preserve">alternative options such </w:t>
      </w:r>
      <w:r w:rsidR="00917F2C">
        <w:rPr>
          <w:rFonts w:ascii="Times" w:hAnsi="Times"/>
          <w:color w:val="000000" w:themeColor="text1"/>
          <w:shd w:val="clear" w:color="auto" w:fill="FFFFFF"/>
          <w:lang w:val="en-US"/>
        </w:rPr>
        <w:t>blur, noise</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 xml:space="preserve"> and palette</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based</w:t>
      </w:r>
      <w:r w:rsidR="00470B56">
        <w:rPr>
          <w:rFonts w:ascii="Times" w:hAnsi="Times"/>
          <w:color w:val="000000" w:themeColor="text1"/>
          <w:shd w:val="clear" w:color="auto" w:fill="FFFFFF"/>
          <w:lang w:val="en-US"/>
        </w:rPr>
        <w:t xml:space="preserve"> </w:t>
      </w:r>
      <w:r w:rsidR="00917F2C">
        <w:rPr>
          <w:rFonts w:ascii="Times" w:hAnsi="Times"/>
          <w:color w:val="000000" w:themeColor="text1"/>
          <w:shd w:val="clear" w:color="auto" w:fill="FFFFFF"/>
          <w:lang w:val="en-US"/>
        </w:rPr>
        <w:t xml:space="preserve">uncertainty visualizations </w:t>
      </w:r>
      <w:r w:rsidR="00470B56">
        <w:rPr>
          <w:rFonts w:ascii="Times" w:hAnsi="Times"/>
          <w:color w:val="000000" w:themeColor="text1"/>
          <w:shd w:val="clear" w:color="auto" w:fill="FFFFFF"/>
          <w:lang w:val="en-US"/>
        </w:rPr>
        <w:t xml:space="preserve">[35]. We conduct a </w:t>
      </w:r>
      <w:r w:rsidR="00917F2C">
        <w:rPr>
          <w:rFonts w:ascii="Times" w:hAnsi="Times"/>
          <w:color w:val="000000" w:themeColor="text1"/>
          <w:shd w:val="clear" w:color="auto" w:fill="FFFFFF"/>
          <w:lang w:val="en-US"/>
        </w:rPr>
        <w:t>comparative user study</w:t>
      </w:r>
      <w:r w:rsidR="00470B56">
        <w:rPr>
          <w:rFonts w:ascii="Times" w:hAnsi="Times"/>
          <w:color w:val="000000" w:themeColor="text1"/>
          <w:shd w:val="clear" w:color="auto" w:fill="FFFFFF"/>
          <w:lang w:val="en-US"/>
        </w:rPr>
        <w:t xml:space="preserve"> and conduct numerical analysis to </w:t>
      </w:r>
      <w:r w:rsidR="002A16AA">
        <w:rPr>
          <w:rFonts w:ascii="Times" w:hAnsi="Times"/>
          <w:color w:val="000000" w:themeColor="text1"/>
          <w:shd w:val="clear" w:color="auto" w:fill="FFFFFF"/>
          <w:lang w:val="en-US"/>
        </w:rPr>
        <w:t>assess</w:t>
      </w:r>
      <w:r w:rsidR="00917F2C">
        <w:rPr>
          <w:rFonts w:ascii="Times" w:hAnsi="Times"/>
          <w:color w:val="000000" w:themeColor="text1"/>
          <w:shd w:val="clear" w:color="auto" w:fill="FFFFFF"/>
          <w:lang w:val="en-US"/>
        </w:rPr>
        <w:t xml:space="preserve"> </w:t>
      </w:r>
      <w:r w:rsidR="00470B56">
        <w:rPr>
          <w:rFonts w:ascii="Times" w:hAnsi="Times"/>
          <w:color w:val="000000" w:themeColor="text1"/>
          <w:shd w:val="clear" w:color="auto" w:fill="FFFFFF"/>
          <w:lang w:val="en-US"/>
        </w:rPr>
        <w:t xml:space="preserve">the effectiveness of </w:t>
      </w:r>
      <w:r w:rsidR="00FC02FE">
        <w:rPr>
          <w:rFonts w:ascii="Times" w:hAnsi="Times"/>
          <w:color w:val="000000" w:themeColor="text1"/>
          <w:shd w:val="clear" w:color="auto" w:fill="FFFFFF"/>
          <w:lang w:val="en-US"/>
        </w:rPr>
        <w:t>our novel design of uncertainty representation with CA.</w:t>
      </w:r>
      <w:r w:rsidR="004B4681">
        <w:rPr>
          <w:rFonts w:ascii="Times" w:hAnsi="Times"/>
          <w:color w:val="000000" w:themeColor="text1"/>
          <w:shd w:val="clear" w:color="auto" w:fill="FFFFFF"/>
          <w:lang w:val="en-US"/>
        </w:rPr>
        <w:t xml:space="preserve"> The survey is conducted online </w:t>
      </w:r>
      <w:r w:rsidR="00917F2C">
        <w:rPr>
          <w:rFonts w:ascii="Times" w:hAnsi="Times"/>
          <w:color w:val="000000" w:themeColor="text1"/>
          <w:shd w:val="clear" w:color="auto" w:fill="FFFFFF"/>
          <w:lang w:val="en-US"/>
        </w:rPr>
        <w:t>given potential issues with in</w:t>
      </w:r>
      <w:r w:rsidR="002A16AA">
        <w:rPr>
          <w:rFonts w:ascii="Times" w:hAnsi="Times"/>
          <w:color w:val="000000" w:themeColor="text1"/>
          <w:shd w:val="clear" w:color="auto" w:fill="FFFFFF"/>
          <w:lang w:val="en-US"/>
        </w:rPr>
        <w:t>-</w:t>
      </w:r>
      <w:r w:rsidR="00917F2C">
        <w:rPr>
          <w:rFonts w:ascii="Times" w:hAnsi="Times"/>
          <w:color w:val="000000" w:themeColor="text1"/>
          <w:shd w:val="clear" w:color="auto" w:fill="FFFFFF"/>
          <w:lang w:val="en-US"/>
        </w:rPr>
        <w:t>person contact during the pandemic</w:t>
      </w:r>
      <w:r w:rsidR="004B4681">
        <w:rPr>
          <w:rFonts w:ascii="Times" w:hAnsi="Times"/>
          <w:color w:val="000000" w:themeColor="text1"/>
          <w:shd w:val="clear" w:color="auto" w:fill="FFFFFF"/>
          <w:lang w:val="en-US"/>
        </w:rPr>
        <w:t>.</w:t>
      </w:r>
    </w:p>
    <w:p w14:paraId="7FD815D0" w14:textId="77777777" w:rsidR="00EF339D" w:rsidRPr="002E48C9" w:rsidRDefault="00EF339D" w:rsidP="00B76F3D">
      <w:pPr>
        <w:spacing w:line="360" w:lineRule="auto"/>
        <w:jc w:val="both"/>
        <w:rPr>
          <w:rFonts w:ascii="Times" w:hAnsi="Times"/>
          <w:color w:val="000000" w:themeColor="text1"/>
          <w:shd w:val="clear" w:color="auto" w:fill="FFFFFF"/>
          <w:lang w:val="en-US"/>
        </w:rPr>
      </w:pPr>
    </w:p>
    <w:p w14:paraId="60EEC42A" w14:textId="096186A0" w:rsidR="00EA2141" w:rsidRPr="002E48C9" w:rsidRDefault="00EF339D" w:rsidP="00B76F3D">
      <w:pPr>
        <w:spacing w:line="360" w:lineRule="auto"/>
        <w:jc w:val="both"/>
        <w:rPr>
          <w:rFonts w:ascii="Times" w:hAnsi="Times"/>
          <w:b/>
          <w:bCs/>
          <w:color w:val="000000" w:themeColor="text1"/>
          <w:shd w:val="clear" w:color="auto" w:fill="FFFFFF"/>
          <w:lang w:val="en-US"/>
        </w:rPr>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4</w:t>
      </w:r>
      <w:r w:rsidRPr="002E48C9">
        <w:rPr>
          <w:rFonts w:ascii="Times" w:hAnsi="Times"/>
          <w:b/>
          <w:bCs/>
          <w:color w:val="000000" w:themeColor="text1"/>
          <w:shd w:val="clear" w:color="auto" w:fill="FFFFFF"/>
          <w:lang w:val="en-US"/>
        </w:rPr>
        <w:t>.</w:t>
      </w:r>
      <w:r w:rsidRPr="002E48C9">
        <w:rPr>
          <w:rFonts w:ascii="Times" w:hAnsi="Times"/>
          <w:b/>
          <w:bCs/>
          <w:color w:val="000000" w:themeColor="text1"/>
          <w:shd w:val="clear" w:color="auto" w:fill="FFFFFF"/>
          <w:lang w:val="en-US"/>
        </w:rPr>
        <w:tab/>
      </w:r>
      <w:r w:rsidR="00230ED5" w:rsidRPr="002E48C9">
        <w:rPr>
          <w:rFonts w:ascii="Times" w:hAnsi="Times"/>
          <w:b/>
          <w:bCs/>
          <w:color w:val="000000" w:themeColor="text1"/>
          <w:shd w:val="clear" w:color="auto" w:fill="FFFFFF"/>
          <w:lang w:val="en-US"/>
        </w:rPr>
        <w:t>Approach</w:t>
      </w:r>
    </w:p>
    <w:p w14:paraId="204414FD" w14:textId="57499679" w:rsidR="00E34031" w:rsidRPr="002E48C9" w:rsidRDefault="00E34031" w:rsidP="00B76F3D">
      <w:pPr>
        <w:spacing w:line="360" w:lineRule="auto"/>
        <w:jc w:val="both"/>
        <w:rPr>
          <w:rFonts w:ascii="Times" w:hAnsi="Times"/>
          <w:color w:val="000000" w:themeColor="text1"/>
          <w:lang w:val="en-US"/>
        </w:rPr>
      </w:pPr>
      <w:r w:rsidRPr="002E48C9">
        <w:rPr>
          <w:rFonts w:ascii="Times" w:hAnsi="Times"/>
          <w:color w:val="000000" w:themeColor="text1"/>
          <w:shd w:val="clear" w:color="auto" w:fill="FFFFFF"/>
          <w:lang w:val="en-US"/>
        </w:rPr>
        <w:t xml:space="preserve">At the first step we </w:t>
      </w:r>
      <w:r w:rsidR="00C54DF8" w:rsidRPr="002E48C9">
        <w:rPr>
          <w:rFonts w:ascii="Times" w:hAnsi="Times"/>
          <w:color w:val="000000" w:themeColor="text1"/>
          <w:shd w:val="clear" w:color="auto" w:fill="FFFFFF"/>
          <w:lang w:val="en-US"/>
        </w:rPr>
        <w:t>sought a</w:t>
      </w:r>
      <w:r w:rsidRPr="002E48C9">
        <w:rPr>
          <w:rFonts w:ascii="Times" w:hAnsi="Times"/>
          <w:color w:val="000000" w:themeColor="text1"/>
          <w:shd w:val="clear" w:color="auto" w:fill="FFFFFF"/>
          <w:lang w:val="en-US"/>
        </w:rPr>
        <w:t xml:space="preserve"> suitable dataset in terms of </w:t>
      </w:r>
      <w:r w:rsidR="002A16AA" w:rsidRPr="002E48C9">
        <w:rPr>
          <w:rFonts w:ascii="Times" w:hAnsi="Times"/>
          <w:color w:val="000000" w:themeColor="text1"/>
          <w:shd w:val="clear" w:color="auto" w:fill="FFFFFF"/>
          <w:lang w:val="en-US"/>
        </w:rPr>
        <w:t xml:space="preserve">completeness </w:t>
      </w:r>
      <w:r w:rsidR="002A16AA">
        <w:rPr>
          <w:rFonts w:ascii="Times" w:hAnsi="Times"/>
          <w:color w:val="000000" w:themeColor="text1"/>
          <w:shd w:val="clear" w:color="auto" w:fill="FFFFFF"/>
          <w:lang w:val="en-US"/>
        </w:rPr>
        <w:t>and</w:t>
      </w:r>
      <w:r w:rsidR="00917F2C">
        <w:rPr>
          <w:rFonts w:ascii="Times" w:hAnsi="Times"/>
          <w:color w:val="000000" w:themeColor="text1"/>
          <w:shd w:val="clear" w:color="auto" w:fill="FFFFFF"/>
          <w:lang w:val="en-US"/>
        </w:rPr>
        <w:t xml:space="preserve"> accuracy</w:t>
      </w:r>
      <w:r w:rsidRPr="002E48C9">
        <w:rPr>
          <w:rFonts w:ascii="Times" w:hAnsi="Times"/>
          <w:color w:val="000000" w:themeColor="text1"/>
          <w:shd w:val="clear" w:color="auto" w:fill="FFFFFF"/>
          <w:lang w:val="en-US"/>
        </w:rPr>
        <w:t xml:space="preserve">. By analyzing numerous data repositories, we </w:t>
      </w:r>
      <w:r w:rsidR="00917F2C">
        <w:rPr>
          <w:rFonts w:ascii="Times" w:hAnsi="Times"/>
          <w:color w:val="000000" w:themeColor="text1"/>
          <w:shd w:val="clear" w:color="auto" w:fill="FFFFFF"/>
          <w:lang w:val="en-US"/>
        </w:rPr>
        <w:t xml:space="preserve">determined </w:t>
      </w:r>
      <w:r w:rsidRPr="002E48C9">
        <w:rPr>
          <w:rFonts w:ascii="Times" w:hAnsi="Times"/>
          <w:color w:val="000000" w:themeColor="text1"/>
          <w:shd w:val="clear" w:color="auto" w:fill="FFFFFF"/>
          <w:lang w:val="en-US"/>
        </w:rPr>
        <w:t xml:space="preserve">that </w:t>
      </w:r>
      <w:r w:rsidR="00917F2C">
        <w:rPr>
          <w:rFonts w:ascii="Times" w:hAnsi="Times"/>
          <w:color w:val="000000" w:themeColor="text1"/>
          <w:shd w:val="clear" w:color="auto" w:fill="FFFFFF"/>
          <w:lang w:val="en-US"/>
        </w:rPr>
        <w:t xml:space="preserve">the </w:t>
      </w:r>
      <w:r w:rsidR="00917A04">
        <w:rPr>
          <w:rFonts w:ascii="Times" w:hAnsi="Times"/>
          <w:color w:val="000000" w:themeColor="text1"/>
          <w:shd w:val="clear" w:color="auto" w:fill="FFFFFF"/>
          <w:lang w:val="en-US"/>
        </w:rPr>
        <w:t xml:space="preserve">WHO approved </w:t>
      </w:r>
      <w:r w:rsidRPr="002E48C9">
        <w:rPr>
          <w:rFonts w:ascii="Times" w:hAnsi="Times"/>
          <w:color w:val="000000" w:themeColor="text1"/>
        </w:rPr>
        <w:t>OWID</w:t>
      </w:r>
      <w:r w:rsidRPr="002E48C9">
        <w:rPr>
          <w:rFonts w:ascii="Times" w:hAnsi="Times"/>
          <w:color w:val="000000" w:themeColor="text1"/>
          <w:lang w:val="en-US"/>
        </w:rPr>
        <w:t xml:space="preserve"> </w:t>
      </w:r>
      <w:r w:rsidR="00917F2C">
        <w:rPr>
          <w:rFonts w:ascii="Times" w:hAnsi="Times"/>
          <w:color w:val="000000" w:themeColor="text1"/>
          <w:lang w:val="en-US"/>
        </w:rPr>
        <w:t xml:space="preserve">dataset </w:t>
      </w:r>
      <w:r w:rsidRPr="002E48C9">
        <w:rPr>
          <w:rFonts w:ascii="Times" w:hAnsi="Times"/>
          <w:color w:val="000000" w:themeColor="text1"/>
          <w:lang w:val="en-US"/>
        </w:rPr>
        <w:t xml:space="preserve">is the most </w:t>
      </w:r>
      <w:r w:rsidR="00C54DF8" w:rsidRPr="002E48C9">
        <w:rPr>
          <w:rFonts w:ascii="Times" w:hAnsi="Times"/>
          <w:color w:val="000000" w:themeColor="text1"/>
          <w:lang w:val="en-US"/>
        </w:rPr>
        <w:t>comprehensive</w:t>
      </w:r>
      <w:r w:rsidRPr="002E48C9">
        <w:rPr>
          <w:rFonts w:ascii="Times" w:hAnsi="Times"/>
          <w:color w:val="000000" w:themeColor="text1"/>
          <w:lang w:val="en-US"/>
        </w:rPr>
        <w:t xml:space="preserve"> one among all others.</w:t>
      </w:r>
    </w:p>
    <w:p w14:paraId="79AD8C9C" w14:textId="77777777" w:rsidR="00E34031" w:rsidRPr="002E48C9" w:rsidRDefault="00E34031" w:rsidP="00B76F3D">
      <w:pPr>
        <w:spacing w:line="360" w:lineRule="auto"/>
        <w:jc w:val="both"/>
        <w:rPr>
          <w:rFonts w:ascii="Times" w:hAnsi="Times"/>
          <w:color w:val="000000" w:themeColor="text1"/>
          <w:lang w:val="en-US"/>
        </w:rPr>
      </w:pPr>
    </w:p>
    <w:p w14:paraId="55ECAE12" w14:textId="6745CA29" w:rsidR="00E34031" w:rsidRPr="002E48C9" w:rsidRDefault="00E34031" w:rsidP="00B76F3D">
      <w:pPr>
        <w:spacing w:line="360" w:lineRule="auto"/>
        <w:jc w:val="both"/>
        <w:rPr>
          <w:rFonts w:ascii="Times" w:hAnsi="Times"/>
          <w:color w:val="000000" w:themeColor="text1"/>
          <w:lang w:val="en-US"/>
        </w:rPr>
      </w:pPr>
      <w:r w:rsidRPr="002E48C9">
        <w:rPr>
          <w:rFonts w:ascii="Times" w:hAnsi="Times"/>
          <w:color w:val="000000" w:themeColor="text1"/>
          <w:lang w:val="en-US"/>
        </w:rPr>
        <w:t xml:space="preserve">Secondly, we had to </w:t>
      </w:r>
      <w:r w:rsidR="00917F2C">
        <w:rPr>
          <w:rFonts w:ascii="Times" w:hAnsi="Times"/>
          <w:color w:val="000000" w:themeColor="text1"/>
          <w:lang w:val="en-US"/>
        </w:rPr>
        <w:t>stud</w:t>
      </w:r>
      <w:r w:rsidR="002A16AA">
        <w:rPr>
          <w:rFonts w:ascii="Times" w:hAnsi="Times"/>
          <w:color w:val="000000" w:themeColor="text1"/>
          <w:lang w:val="en-US"/>
        </w:rPr>
        <w:t>y</w:t>
      </w:r>
      <w:r w:rsidR="00917F2C">
        <w:rPr>
          <w:rFonts w:ascii="Times" w:hAnsi="Times"/>
          <w:color w:val="000000" w:themeColor="text1"/>
          <w:lang w:val="en-US"/>
        </w:rPr>
        <w:t xml:space="preserve"> an extensive set of existing work</w:t>
      </w:r>
      <w:r w:rsidRPr="002E48C9">
        <w:rPr>
          <w:rFonts w:ascii="Times" w:hAnsi="Times"/>
          <w:color w:val="000000" w:themeColor="text1"/>
          <w:lang w:val="en-US"/>
        </w:rPr>
        <w:t xml:space="preserve"> about forecasting from temporal data using machine learning models and chose </w:t>
      </w:r>
      <w:r w:rsidR="00917A04">
        <w:rPr>
          <w:rFonts w:ascii="Times" w:hAnsi="Times"/>
          <w:color w:val="000000" w:themeColor="text1"/>
          <w:lang w:val="en-US"/>
        </w:rPr>
        <w:t>four</w:t>
      </w:r>
      <w:r w:rsidRPr="002E48C9">
        <w:rPr>
          <w:rFonts w:ascii="Times" w:hAnsi="Times"/>
          <w:color w:val="000000" w:themeColor="text1"/>
          <w:lang w:val="en-US"/>
        </w:rPr>
        <w:t xml:space="preserve"> popular modeling algorithms for our research. Since, finding and comparing the effectives of algorithms’ is out of our scope of work</w:t>
      </w:r>
      <w:r w:rsidR="00917F2C">
        <w:rPr>
          <w:rFonts w:ascii="Times" w:hAnsi="Times"/>
          <w:color w:val="000000" w:themeColor="text1"/>
          <w:lang w:val="en-US"/>
        </w:rPr>
        <w:t>, w</w:t>
      </w:r>
      <w:r w:rsidRPr="002E48C9">
        <w:rPr>
          <w:rFonts w:ascii="Times" w:hAnsi="Times"/>
          <w:color w:val="000000" w:themeColor="text1"/>
          <w:lang w:val="en-US"/>
        </w:rPr>
        <w:t xml:space="preserve">e randomly chose </w:t>
      </w:r>
      <w:r w:rsidR="00C54DF8" w:rsidRPr="002E48C9">
        <w:rPr>
          <w:rFonts w:ascii="Times" w:hAnsi="Times"/>
          <w:color w:val="000000" w:themeColor="text1"/>
          <w:lang w:val="en-US"/>
        </w:rPr>
        <w:t xml:space="preserve">a reasonable set of </w:t>
      </w:r>
      <w:r w:rsidRPr="002E48C9">
        <w:rPr>
          <w:rFonts w:ascii="Times" w:hAnsi="Times"/>
          <w:color w:val="000000" w:themeColor="text1"/>
          <w:lang w:val="en-US"/>
        </w:rPr>
        <w:t>the models because we need</w:t>
      </w:r>
      <w:r w:rsidR="00C54DF8" w:rsidRPr="002E48C9">
        <w:rPr>
          <w:rFonts w:ascii="Times" w:hAnsi="Times"/>
          <w:color w:val="000000" w:themeColor="text1"/>
          <w:lang w:val="en-US"/>
        </w:rPr>
        <w:t>ed</w:t>
      </w:r>
      <w:r w:rsidRPr="002E48C9">
        <w:rPr>
          <w:rFonts w:ascii="Times" w:hAnsi="Times"/>
          <w:color w:val="000000" w:themeColor="text1"/>
          <w:lang w:val="en-US"/>
        </w:rPr>
        <w:t xml:space="preserve"> to generate the uncertainty data for the countries by using </w:t>
      </w:r>
      <w:r w:rsidR="00A3384A" w:rsidRPr="002E48C9">
        <w:rPr>
          <w:rFonts w:ascii="Times" w:hAnsi="Times"/>
          <w:color w:val="000000" w:themeColor="text1"/>
          <w:lang w:val="en-US"/>
        </w:rPr>
        <w:t xml:space="preserve">the </w:t>
      </w:r>
      <w:r w:rsidR="00CA0ED4">
        <w:rPr>
          <w:rFonts w:ascii="Times" w:hAnsi="Times"/>
          <w:color w:val="000000" w:themeColor="text1"/>
          <w:lang w:val="en-US"/>
        </w:rPr>
        <w:t xml:space="preserve">predictive </w:t>
      </w:r>
      <w:r w:rsidR="00A3384A" w:rsidRPr="002E48C9">
        <w:rPr>
          <w:rFonts w:ascii="Times" w:hAnsi="Times"/>
          <w:color w:val="000000" w:themeColor="text1"/>
          <w:lang w:val="en-US"/>
        </w:rPr>
        <w:t>model</w:t>
      </w:r>
      <w:r w:rsidR="00CA0ED4">
        <w:rPr>
          <w:rFonts w:ascii="Times" w:hAnsi="Times"/>
          <w:color w:val="000000" w:themeColor="text1"/>
          <w:lang w:val="en-US"/>
        </w:rPr>
        <w:t>s and ignoring all inherent uncertainties itself</w:t>
      </w:r>
      <w:r w:rsidRPr="002E48C9">
        <w:rPr>
          <w:rFonts w:ascii="Times" w:hAnsi="Times"/>
          <w:color w:val="000000" w:themeColor="text1"/>
          <w:lang w:val="en-US"/>
        </w:rPr>
        <w:t>.</w:t>
      </w:r>
    </w:p>
    <w:p w14:paraId="4C86EC1A" w14:textId="4B90B504" w:rsidR="00E34031" w:rsidRPr="002E48C9" w:rsidRDefault="00E34031" w:rsidP="00B76F3D">
      <w:pPr>
        <w:spacing w:line="360" w:lineRule="auto"/>
        <w:jc w:val="both"/>
        <w:rPr>
          <w:rFonts w:ascii="Times" w:hAnsi="Times"/>
          <w:color w:val="000000" w:themeColor="text1"/>
          <w:lang w:val="en-US"/>
        </w:rPr>
      </w:pPr>
    </w:p>
    <w:p w14:paraId="097D295B" w14:textId="3FDB863F" w:rsidR="00E34031" w:rsidRPr="002E48C9" w:rsidRDefault="006B42B8" w:rsidP="00B76F3D">
      <w:pPr>
        <w:spacing w:line="360" w:lineRule="auto"/>
        <w:jc w:val="both"/>
        <w:rPr>
          <w:rFonts w:ascii="Times" w:hAnsi="Times"/>
          <w:color w:val="000000" w:themeColor="text1"/>
          <w:lang w:val="en-US"/>
        </w:rPr>
      </w:pPr>
      <w:r w:rsidRPr="002E48C9">
        <w:rPr>
          <w:rFonts w:ascii="Times" w:hAnsi="Times"/>
          <w:color w:val="000000" w:themeColor="text1"/>
          <w:lang w:val="en-US"/>
        </w:rPr>
        <w:t>Thirdly</w:t>
      </w:r>
      <w:r w:rsidR="00E34031" w:rsidRPr="002E48C9">
        <w:rPr>
          <w:rFonts w:ascii="Times" w:hAnsi="Times"/>
          <w:color w:val="000000" w:themeColor="text1"/>
          <w:lang w:val="en-US"/>
        </w:rPr>
        <w:t xml:space="preserve">, </w:t>
      </w:r>
      <w:r w:rsidR="00912405" w:rsidRPr="002E48C9">
        <w:rPr>
          <w:rFonts w:ascii="Times" w:hAnsi="Times"/>
          <w:color w:val="000000" w:themeColor="text1"/>
          <w:lang w:val="en-US"/>
        </w:rPr>
        <w:t>having</w:t>
      </w:r>
      <w:r w:rsidR="00E34031" w:rsidRPr="002E48C9">
        <w:rPr>
          <w:rFonts w:ascii="Times" w:hAnsi="Times"/>
          <w:color w:val="000000" w:themeColor="text1"/>
          <w:lang w:val="en-US"/>
        </w:rPr>
        <w:t xml:space="preserve"> the data generation component in python</w:t>
      </w:r>
      <w:r w:rsidR="00912405" w:rsidRPr="002E48C9">
        <w:rPr>
          <w:rFonts w:ascii="Times" w:hAnsi="Times"/>
          <w:color w:val="000000" w:themeColor="text1"/>
          <w:lang w:val="en-US"/>
        </w:rPr>
        <w:t xml:space="preserve">, </w:t>
      </w:r>
      <w:r w:rsidR="00E34031" w:rsidRPr="002E48C9">
        <w:rPr>
          <w:rFonts w:ascii="Times" w:hAnsi="Times"/>
          <w:color w:val="000000" w:themeColor="text1"/>
          <w:lang w:val="en-US"/>
        </w:rPr>
        <w:t xml:space="preserve">we needed to write APIs to connect and pull the data </w:t>
      </w:r>
      <w:r w:rsidR="00C54DF8" w:rsidRPr="002E48C9">
        <w:rPr>
          <w:rFonts w:ascii="Times" w:hAnsi="Times"/>
          <w:color w:val="000000" w:themeColor="text1"/>
          <w:lang w:val="en-US"/>
        </w:rPr>
        <w:t>when</w:t>
      </w:r>
      <w:r w:rsidR="00E34031" w:rsidRPr="002E48C9">
        <w:rPr>
          <w:rFonts w:ascii="Times" w:hAnsi="Times"/>
          <w:color w:val="000000" w:themeColor="text1"/>
          <w:lang w:val="en-US"/>
        </w:rPr>
        <w:t xml:space="preserve"> drawing the charts. Since the model training and data generation for all countries are long running processes, </w:t>
      </w:r>
      <w:r w:rsidR="008C499F" w:rsidRPr="002E48C9">
        <w:rPr>
          <w:rFonts w:ascii="Times" w:hAnsi="Times"/>
          <w:color w:val="000000" w:themeColor="text1"/>
          <w:lang w:val="en-US"/>
        </w:rPr>
        <w:t>we</w:t>
      </w:r>
      <w:r w:rsidR="00C54DF8" w:rsidRPr="002E48C9">
        <w:rPr>
          <w:rFonts w:ascii="Times" w:hAnsi="Times"/>
          <w:color w:val="000000" w:themeColor="text1"/>
          <w:lang w:val="en-US"/>
        </w:rPr>
        <w:t xml:space="preserve"> precompiled</w:t>
      </w:r>
      <w:r w:rsidR="00CA0ED4">
        <w:rPr>
          <w:rFonts w:ascii="Times" w:hAnsi="Times"/>
          <w:color w:val="000000" w:themeColor="text1"/>
          <w:lang w:val="en-US"/>
        </w:rPr>
        <w:t xml:space="preserve"> the models to generate</w:t>
      </w:r>
      <w:r w:rsidR="00C54DF8" w:rsidRPr="002E48C9">
        <w:rPr>
          <w:rFonts w:ascii="Times" w:hAnsi="Times"/>
          <w:color w:val="000000" w:themeColor="text1"/>
          <w:lang w:val="en-US"/>
        </w:rPr>
        <w:t xml:space="preserve"> the data </w:t>
      </w:r>
      <w:r w:rsidR="00CA0ED4">
        <w:rPr>
          <w:rFonts w:ascii="Times" w:hAnsi="Times"/>
          <w:color w:val="000000" w:themeColor="text1"/>
          <w:lang w:val="en-US"/>
        </w:rPr>
        <w:t xml:space="preserve">and stored </w:t>
      </w:r>
      <w:r w:rsidR="00917F2C">
        <w:rPr>
          <w:rFonts w:ascii="Times" w:hAnsi="Times"/>
          <w:color w:val="000000" w:themeColor="text1"/>
          <w:lang w:val="en-US"/>
        </w:rPr>
        <w:t xml:space="preserve">the data </w:t>
      </w:r>
      <w:r w:rsidR="00C54DF8" w:rsidRPr="002E48C9">
        <w:rPr>
          <w:rFonts w:ascii="Times" w:hAnsi="Times"/>
          <w:color w:val="000000" w:themeColor="text1"/>
          <w:lang w:val="en-US"/>
        </w:rPr>
        <w:t>into json file</w:t>
      </w:r>
      <w:r w:rsidR="00917F2C">
        <w:rPr>
          <w:rFonts w:ascii="Times" w:hAnsi="Times"/>
          <w:color w:val="000000" w:themeColor="text1"/>
          <w:lang w:val="en-US"/>
        </w:rPr>
        <w:t>s</w:t>
      </w:r>
      <w:r w:rsidR="00E34031" w:rsidRPr="002E48C9">
        <w:rPr>
          <w:rFonts w:ascii="Times" w:hAnsi="Times"/>
          <w:color w:val="000000" w:themeColor="text1"/>
          <w:lang w:val="en-US"/>
        </w:rPr>
        <w:t xml:space="preserve"> </w:t>
      </w:r>
      <w:r w:rsidR="00CA0ED4">
        <w:rPr>
          <w:rFonts w:ascii="Times" w:hAnsi="Times"/>
          <w:color w:val="000000" w:themeColor="text1"/>
          <w:lang w:val="en-US"/>
        </w:rPr>
        <w:t xml:space="preserve">so </w:t>
      </w:r>
      <w:r w:rsidR="00E34031" w:rsidRPr="002E48C9">
        <w:rPr>
          <w:rFonts w:ascii="Times" w:hAnsi="Times"/>
          <w:color w:val="000000" w:themeColor="text1"/>
          <w:lang w:val="en-US"/>
        </w:rPr>
        <w:t>that</w:t>
      </w:r>
      <w:r w:rsidR="00CA0ED4">
        <w:rPr>
          <w:rFonts w:ascii="Times" w:hAnsi="Times"/>
          <w:color w:val="000000" w:themeColor="text1"/>
          <w:lang w:val="en-US"/>
        </w:rPr>
        <w:t xml:space="preserve"> they</w:t>
      </w:r>
      <w:r w:rsidR="00E34031" w:rsidRPr="002E48C9">
        <w:rPr>
          <w:rFonts w:ascii="Times" w:hAnsi="Times"/>
          <w:color w:val="000000" w:themeColor="text1"/>
          <w:lang w:val="en-US"/>
        </w:rPr>
        <w:t xml:space="preserve"> can be </w:t>
      </w:r>
      <w:r w:rsidR="00917F2C">
        <w:rPr>
          <w:rFonts w:ascii="Times" w:hAnsi="Times"/>
          <w:color w:val="000000" w:themeColor="text1"/>
          <w:lang w:val="en-US"/>
        </w:rPr>
        <w:t xml:space="preserve">input </w:t>
      </w:r>
      <w:r w:rsidR="00CA0ED4">
        <w:rPr>
          <w:rFonts w:ascii="Times" w:hAnsi="Times"/>
          <w:color w:val="000000" w:themeColor="text1"/>
          <w:lang w:val="en-US"/>
        </w:rPr>
        <w:t>readily</w:t>
      </w:r>
      <w:r w:rsidR="00E34031" w:rsidRPr="002E48C9">
        <w:rPr>
          <w:rFonts w:ascii="Times" w:hAnsi="Times"/>
          <w:color w:val="000000" w:themeColor="text1"/>
          <w:lang w:val="en-US"/>
        </w:rPr>
        <w:t xml:space="preserve"> and sent back to the client on demand.</w:t>
      </w:r>
    </w:p>
    <w:p w14:paraId="519E3803" w14:textId="3DD7A90D" w:rsidR="006B42B8" w:rsidRPr="002E48C9" w:rsidRDefault="006B42B8" w:rsidP="00B76F3D">
      <w:pPr>
        <w:spacing w:line="360" w:lineRule="auto"/>
        <w:jc w:val="both"/>
        <w:rPr>
          <w:rFonts w:ascii="Times" w:hAnsi="Times"/>
          <w:color w:val="000000" w:themeColor="text1"/>
          <w:lang w:val="en-US"/>
        </w:rPr>
      </w:pPr>
    </w:p>
    <w:p w14:paraId="157D2906" w14:textId="0DC70FB9" w:rsidR="006B42B8" w:rsidRDefault="00CA0ED4" w:rsidP="00B76F3D">
      <w:pPr>
        <w:spacing w:line="360" w:lineRule="auto"/>
        <w:jc w:val="both"/>
        <w:rPr>
          <w:rFonts w:ascii="Times" w:hAnsi="Times"/>
          <w:color w:val="000000" w:themeColor="text1"/>
          <w:lang w:val="en-US"/>
        </w:rPr>
      </w:pPr>
      <w:r>
        <w:rPr>
          <w:rFonts w:ascii="Times" w:hAnsi="Times"/>
          <w:color w:val="000000" w:themeColor="text1"/>
          <w:lang w:val="en-US"/>
        </w:rPr>
        <w:t>Fourthly</w:t>
      </w:r>
      <w:r w:rsidR="006B42B8" w:rsidRPr="002E48C9">
        <w:rPr>
          <w:rFonts w:ascii="Times" w:hAnsi="Times"/>
          <w:color w:val="000000" w:themeColor="text1"/>
          <w:lang w:val="en-US"/>
        </w:rPr>
        <w:t>, we have chosen D3.js as our front-end library for drawing the charts because it is an efficient platform for visualization prototyping</w:t>
      </w:r>
      <w:r w:rsidR="00917F2C">
        <w:rPr>
          <w:rFonts w:ascii="Times" w:hAnsi="Times"/>
          <w:color w:val="000000" w:themeColor="text1"/>
          <w:lang w:val="en-US"/>
        </w:rPr>
        <w:t xml:space="preserve"> and widely used</w:t>
      </w:r>
      <w:r w:rsidR="006B42B8" w:rsidRPr="002E48C9">
        <w:rPr>
          <w:rFonts w:ascii="Times" w:hAnsi="Times"/>
          <w:color w:val="000000" w:themeColor="text1"/>
          <w:lang w:val="en-US"/>
        </w:rPr>
        <w:t xml:space="preserve">. Since developing the basic drawing algorithms is not our goal, we </w:t>
      </w:r>
      <w:r w:rsidR="00917F2C">
        <w:rPr>
          <w:rFonts w:ascii="Times" w:hAnsi="Times"/>
          <w:color w:val="000000" w:themeColor="text1"/>
          <w:lang w:val="en-US"/>
        </w:rPr>
        <w:t>relied on</w:t>
      </w:r>
      <w:r w:rsidR="006B42B8" w:rsidRPr="002E48C9">
        <w:rPr>
          <w:rFonts w:ascii="Times" w:hAnsi="Times"/>
          <w:color w:val="000000" w:themeColor="text1"/>
          <w:lang w:val="en-US"/>
        </w:rPr>
        <w:t xml:space="preserve"> </w:t>
      </w:r>
      <w:r w:rsidR="00917F2C">
        <w:rPr>
          <w:rFonts w:ascii="Times" w:hAnsi="Times"/>
          <w:color w:val="000000" w:themeColor="text1"/>
          <w:lang w:val="en-US"/>
        </w:rPr>
        <w:t>the existing</w:t>
      </w:r>
      <w:r w:rsidR="006B42B8" w:rsidRPr="002E48C9">
        <w:rPr>
          <w:rFonts w:ascii="Times" w:hAnsi="Times"/>
          <w:color w:val="000000" w:themeColor="text1"/>
          <w:lang w:val="en-US"/>
        </w:rPr>
        <w:t xml:space="preserve"> library features but the </w:t>
      </w:r>
      <w:r w:rsidR="00917F2C">
        <w:rPr>
          <w:rFonts w:ascii="Times" w:hAnsi="Times"/>
          <w:color w:val="000000" w:themeColor="text1"/>
          <w:lang w:val="en-US"/>
        </w:rPr>
        <w:t>aggregate</w:t>
      </w:r>
      <w:r w:rsidR="00917F2C" w:rsidRPr="002E48C9">
        <w:rPr>
          <w:rFonts w:ascii="Times" w:hAnsi="Times"/>
          <w:color w:val="000000" w:themeColor="text1"/>
          <w:lang w:val="en-US"/>
        </w:rPr>
        <w:t xml:space="preserve"> </w:t>
      </w:r>
      <w:r w:rsidR="006B42B8" w:rsidRPr="002E48C9">
        <w:rPr>
          <w:rFonts w:ascii="Times" w:hAnsi="Times"/>
          <w:color w:val="000000" w:themeColor="text1"/>
          <w:lang w:val="en-US"/>
        </w:rPr>
        <w:t xml:space="preserve">data collection, preparation, manipulation, correction and drawing algorithms </w:t>
      </w:r>
      <w:r w:rsidR="00917F2C">
        <w:rPr>
          <w:rFonts w:ascii="Times" w:hAnsi="Times"/>
          <w:color w:val="000000" w:themeColor="text1"/>
          <w:lang w:val="en-US"/>
        </w:rPr>
        <w:t>were</w:t>
      </w:r>
      <w:r w:rsidR="006B42B8" w:rsidRPr="002E48C9">
        <w:rPr>
          <w:rFonts w:ascii="Times" w:hAnsi="Times"/>
          <w:color w:val="000000" w:themeColor="text1"/>
          <w:lang w:val="en-US"/>
        </w:rPr>
        <w:t xml:space="preserve"> developed </w:t>
      </w:r>
      <w:r w:rsidR="00917F2C">
        <w:rPr>
          <w:rFonts w:ascii="Times" w:hAnsi="Times"/>
          <w:color w:val="000000" w:themeColor="text1"/>
          <w:lang w:val="en-US"/>
        </w:rPr>
        <w:t>specifically for this thesis</w:t>
      </w:r>
      <w:r w:rsidR="006B42B8" w:rsidRPr="002E48C9">
        <w:rPr>
          <w:rFonts w:ascii="Times" w:hAnsi="Times"/>
          <w:color w:val="000000" w:themeColor="text1"/>
          <w:lang w:val="en-US"/>
        </w:rPr>
        <w:t xml:space="preserve">. </w:t>
      </w:r>
    </w:p>
    <w:p w14:paraId="35CD4875" w14:textId="1F617A16" w:rsidR="00CA0ED4" w:rsidRDefault="00CA0ED4" w:rsidP="00B76F3D">
      <w:pPr>
        <w:spacing w:line="360" w:lineRule="auto"/>
        <w:jc w:val="both"/>
        <w:rPr>
          <w:rFonts w:ascii="Times" w:hAnsi="Times"/>
          <w:color w:val="000000" w:themeColor="text1"/>
          <w:lang w:val="en-US"/>
        </w:rPr>
      </w:pPr>
    </w:p>
    <w:p w14:paraId="79955FB3" w14:textId="5BB21A15" w:rsidR="00CA0ED4" w:rsidRDefault="00CA0ED4" w:rsidP="00B76F3D">
      <w:pPr>
        <w:spacing w:line="360" w:lineRule="auto"/>
        <w:jc w:val="both"/>
        <w:rPr>
          <w:rFonts w:ascii="Times" w:hAnsi="Times"/>
          <w:color w:val="000000" w:themeColor="text1"/>
          <w:lang w:val="en-US"/>
        </w:rPr>
      </w:pPr>
      <w:r>
        <w:rPr>
          <w:rFonts w:ascii="Times" w:hAnsi="Times"/>
          <w:color w:val="000000" w:themeColor="text1"/>
          <w:lang w:val="en-US"/>
        </w:rPr>
        <w:t xml:space="preserve">Fifthly, </w:t>
      </w:r>
      <w:r w:rsidR="00917F2C">
        <w:rPr>
          <w:rFonts w:ascii="Times" w:hAnsi="Times"/>
          <w:color w:val="000000" w:themeColor="text1"/>
          <w:lang w:val="en-US"/>
        </w:rPr>
        <w:t xml:space="preserve">we </w:t>
      </w:r>
      <w:r>
        <w:rPr>
          <w:rFonts w:ascii="Times" w:hAnsi="Times"/>
          <w:color w:val="000000" w:themeColor="text1"/>
          <w:lang w:val="en-US"/>
        </w:rPr>
        <w:t>conduct</w:t>
      </w:r>
      <w:r w:rsidR="00D50733">
        <w:rPr>
          <w:rFonts w:ascii="Times" w:hAnsi="Times"/>
          <w:color w:val="000000" w:themeColor="text1"/>
          <w:lang w:val="en-US"/>
        </w:rPr>
        <w:t>ed</w:t>
      </w:r>
      <w:r>
        <w:rPr>
          <w:rFonts w:ascii="Times" w:hAnsi="Times"/>
          <w:color w:val="000000" w:themeColor="text1"/>
          <w:lang w:val="en-US"/>
        </w:rPr>
        <w:t xml:space="preserve"> an experiment to evaluate </w:t>
      </w:r>
      <w:r w:rsidR="00D50733">
        <w:rPr>
          <w:rFonts w:ascii="Times" w:hAnsi="Times"/>
          <w:color w:val="000000" w:themeColor="text1"/>
          <w:lang w:val="en-US"/>
        </w:rPr>
        <w:t>the</w:t>
      </w:r>
      <w:r w:rsidR="00D176B1">
        <w:rPr>
          <w:rFonts w:ascii="Times" w:hAnsi="Times"/>
          <w:color w:val="000000" w:themeColor="text1"/>
          <w:lang w:val="en-US"/>
        </w:rPr>
        <w:t xml:space="preserve"> </w:t>
      </w:r>
      <w:r w:rsidR="00917F2C">
        <w:rPr>
          <w:rFonts w:ascii="Times" w:hAnsi="Times"/>
          <w:color w:val="000000" w:themeColor="text1"/>
          <w:lang w:val="en-US"/>
        </w:rPr>
        <w:t xml:space="preserve">approach </w:t>
      </w:r>
      <w:r w:rsidR="00D50733">
        <w:rPr>
          <w:rFonts w:ascii="Times" w:hAnsi="Times"/>
          <w:color w:val="000000" w:themeColor="text1"/>
          <w:lang w:val="en-US"/>
        </w:rPr>
        <w:t>approved by</w:t>
      </w:r>
      <w:r w:rsidR="00917F2C">
        <w:rPr>
          <w:rFonts w:ascii="Times" w:hAnsi="Times"/>
          <w:color w:val="000000" w:themeColor="text1"/>
          <w:lang w:val="en-US"/>
        </w:rPr>
        <w:t xml:space="preserve"> the</w:t>
      </w:r>
      <w:r w:rsidR="00D50733">
        <w:rPr>
          <w:rFonts w:ascii="Times" w:hAnsi="Times"/>
          <w:color w:val="000000" w:themeColor="text1"/>
          <w:lang w:val="en-US"/>
        </w:rPr>
        <w:t xml:space="preserve"> </w:t>
      </w:r>
      <w:r w:rsidR="00917F2C">
        <w:rPr>
          <w:rFonts w:ascii="Times" w:hAnsi="Times"/>
          <w:color w:val="000000" w:themeColor="text1"/>
          <w:lang w:val="en-US"/>
        </w:rPr>
        <w:t xml:space="preserve">Research Ethics Board (REB) </w:t>
      </w:r>
      <w:r w:rsidR="00D50733">
        <w:rPr>
          <w:rFonts w:ascii="Times" w:hAnsi="Times"/>
          <w:color w:val="000000" w:themeColor="text1"/>
          <w:lang w:val="en-US"/>
        </w:rPr>
        <w:t>of Dalhousie University</w:t>
      </w:r>
      <w:r w:rsidR="00D176B1">
        <w:rPr>
          <w:rFonts w:ascii="Times" w:hAnsi="Times"/>
          <w:color w:val="000000" w:themeColor="text1"/>
          <w:lang w:val="en-US"/>
        </w:rPr>
        <w:t xml:space="preserve"> </w:t>
      </w:r>
      <w:r w:rsidR="00D50733">
        <w:rPr>
          <w:rFonts w:ascii="Times" w:hAnsi="Times"/>
          <w:color w:val="000000" w:themeColor="text1"/>
          <w:lang w:val="en-US"/>
        </w:rPr>
        <w:t>and with the participation of</w:t>
      </w:r>
      <w:r w:rsidR="00D176B1">
        <w:rPr>
          <w:rFonts w:ascii="Times" w:hAnsi="Times"/>
          <w:color w:val="000000" w:themeColor="text1"/>
          <w:lang w:val="en-US"/>
        </w:rPr>
        <w:t xml:space="preserve"> the members of </w:t>
      </w:r>
      <w:r w:rsidR="00917F2C">
        <w:rPr>
          <w:rFonts w:ascii="Times" w:hAnsi="Times"/>
          <w:color w:val="000000" w:themeColor="text1"/>
          <w:lang w:val="en-US"/>
        </w:rPr>
        <w:t xml:space="preserve">the </w:t>
      </w:r>
      <w:r w:rsidR="00D176B1">
        <w:rPr>
          <w:rFonts w:ascii="Times" w:hAnsi="Times"/>
          <w:color w:val="000000" w:themeColor="text1"/>
          <w:lang w:val="en-US"/>
        </w:rPr>
        <w:t>community</w:t>
      </w:r>
      <w:r w:rsidR="00D50733">
        <w:rPr>
          <w:rFonts w:ascii="Times" w:hAnsi="Times"/>
          <w:color w:val="000000" w:themeColor="text1"/>
          <w:lang w:val="en-US"/>
        </w:rPr>
        <w:t>.</w:t>
      </w:r>
    </w:p>
    <w:p w14:paraId="2BFB560F" w14:textId="642155DD" w:rsidR="00D176B1" w:rsidRDefault="00D176B1" w:rsidP="00B76F3D">
      <w:pPr>
        <w:spacing w:line="360" w:lineRule="auto"/>
        <w:jc w:val="both"/>
        <w:rPr>
          <w:rFonts w:ascii="Times" w:hAnsi="Times"/>
          <w:color w:val="000000" w:themeColor="text1"/>
          <w:lang w:val="en-US"/>
        </w:rPr>
      </w:pPr>
    </w:p>
    <w:p w14:paraId="6DE7E602" w14:textId="4FA7C94E" w:rsidR="00D176B1" w:rsidRPr="002E48C9" w:rsidRDefault="00D176B1" w:rsidP="00B76F3D">
      <w:pPr>
        <w:spacing w:line="360" w:lineRule="auto"/>
        <w:jc w:val="both"/>
        <w:rPr>
          <w:rFonts w:ascii="Times" w:hAnsi="Times"/>
          <w:color w:val="000000" w:themeColor="text1"/>
          <w:lang w:val="en-US"/>
        </w:rPr>
      </w:pPr>
      <w:r w:rsidRPr="002E48C9">
        <w:rPr>
          <w:rFonts w:ascii="Times" w:hAnsi="Times"/>
          <w:color w:val="000000" w:themeColor="text1"/>
          <w:lang w:val="en-US"/>
        </w:rPr>
        <w:t>Finally</w:t>
      </w:r>
      <w:r>
        <w:rPr>
          <w:rFonts w:ascii="Times" w:hAnsi="Times"/>
          <w:color w:val="000000" w:themeColor="text1"/>
          <w:lang w:val="en-US"/>
        </w:rPr>
        <w:t xml:space="preserve">, </w:t>
      </w:r>
      <w:r w:rsidR="00D50733">
        <w:rPr>
          <w:rFonts w:ascii="Times" w:hAnsi="Times"/>
          <w:color w:val="000000" w:themeColor="text1"/>
          <w:lang w:val="en-US"/>
        </w:rPr>
        <w:t xml:space="preserve">in </w:t>
      </w:r>
      <w:r w:rsidR="003E14A2">
        <w:rPr>
          <w:rFonts w:ascii="Times" w:hAnsi="Times"/>
          <w:color w:val="000000" w:themeColor="text1"/>
          <w:lang w:val="en-US"/>
        </w:rPr>
        <w:t xml:space="preserve">we conduct a </w:t>
      </w:r>
      <w:r w:rsidR="00D50733">
        <w:rPr>
          <w:rFonts w:ascii="Times" w:hAnsi="Times"/>
          <w:color w:val="000000" w:themeColor="text1"/>
          <w:lang w:val="en-US"/>
        </w:rPr>
        <w:t xml:space="preserve">numerical analysis </w:t>
      </w:r>
      <w:r w:rsidR="00E52B78">
        <w:rPr>
          <w:rFonts w:ascii="Times" w:hAnsi="Times"/>
          <w:color w:val="000000" w:themeColor="text1"/>
          <w:lang w:val="en-US"/>
        </w:rPr>
        <w:t xml:space="preserve">and </w:t>
      </w:r>
      <w:r w:rsidR="003E14A2">
        <w:rPr>
          <w:rFonts w:ascii="Times" w:hAnsi="Times"/>
          <w:color w:val="000000" w:themeColor="text1"/>
          <w:lang w:val="en-US"/>
        </w:rPr>
        <w:t xml:space="preserve">offer a </w:t>
      </w:r>
      <w:r w:rsidR="00E52B78">
        <w:rPr>
          <w:rFonts w:ascii="Times" w:hAnsi="Times"/>
          <w:color w:val="000000" w:themeColor="text1"/>
          <w:lang w:val="en-US"/>
        </w:rPr>
        <w:t xml:space="preserve">discussion </w:t>
      </w:r>
      <w:r w:rsidR="00D50733">
        <w:rPr>
          <w:rFonts w:ascii="Times" w:hAnsi="Times"/>
          <w:color w:val="000000" w:themeColor="text1"/>
          <w:lang w:val="en-US"/>
        </w:rPr>
        <w:t>o</w:t>
      </w:r>
      <w:r w:rsidR="00E52B78">
        <w:rPr>
          <w:rFonts w:ascii="Times" w:hAnsi="Times"/>
          <w:color w:val="000000" w:themeColor="text1"/>
          <w:lang w:val="en-US"/>
        </w:rPr>
        <w:t>n</w:t>
      </w:r>
      <w:r w:rsidR="00D50733">
        <w:rPr>
          <w:rFonts w:ascii="Times" w:hAnsi="Times"/>
          <w:color w:val="000000" w:themeColor="text1"/>
          <w:lang w:val="en-US"/>
        </w:rPr>
        <w:t xml:space="preserve"> </w:t>
      </w:r>
      <w:r w:rsidR="00E52B78">
        <w:rPr>
          <w:rFonts w:ascii="Times" w:hAnsi="Times"/>
          <w:color w:val="000000" w:themeColor="text1"/>
          <w:lang w:val="en-US"/>
        </w:rPr>
        <w:t>the survey response</w:t>
      </w:r>
      <w:r w:rsidR="003E14A2">
        <w:rPr>
          <w:rFonts w:ascii="Times" w:hAnsi="Times"/>
          <w:color w:val="000000" w:themeColor="text1"/>
          <w:lang w:val="en-US"/>
        </w:rPr>
        <w:t>s</w:t>
      </w:r>
      <w:r w:rsidR="00E52B78">
        <w:rPr>
          <w:rFonts w:ascii="Times" w:hAnsi="Times"/>
          <w:color w:val="000000" w:themeColor="text1"/>
          <w:lang w:val="en-US"/>
        </w:rPr>
        <w:t xml:space="preserve"> and compare alternative perspectives of reference </w:t>
      </w:r>
      <w:r w:rsidR="00814A5E">
        <w:rPr>
          <w:rFonts w:ascii="Times" w:hAnsi="Times"/>
          <w:color w:val="000000" w:themeColor="text1"/>
          <w:lang w:val="en-US"/>
        </w:rPr>
        <w:t xml:space="preserve">studies </w:t>
      </w:r>
      <w:r w:rsidR="003E14A2">
        <w:rPr>
          <w:rFonts w:ascii="Times" w:hAnsi="Times"/>
          <w:color w:val="000000" w:themeColor="text1"/>
          <w:lang w:val="en-US"/>
        </w:rPr>
        <w:t xml:space="preserve">to </w:t>
      </w:r>
      <w:r w:rsidR="00E52B78">
        <w:rPr>
          <w:rFonts w:ascii="Times" w:hAnsi="Times"/>
          <w:color w:val="000000" w:themeColor="text1"/>
          <w:lang w:val="en-US"/>
        </w:rPr>
        <w:t xml:space="preserve">consolidate </w:t>
      </w:r>
      <w:r w:rsidR="003E14A2">
        <w:rPr>
          <w:rFonts w:ascii="Times" w:hAnsi="Times"/>
          <w:color w:val="000000" w:themeColor="text1"/>
          <w:lang w:val="en-US"/>
        </w:rPr>
        <w:t xml:space="preserve">and explore </w:t>
      </w:r>
      <w:r w:rsidR="00E52B78">
        <w:rPr>
          <w:rFonts w:ascii="Times" w:hAnsi="Times"/>
          <w:color w:val="000000" w:themeColor="text1"/>
          <w:lang w:val="en-US"/>
        </w:rPr>
        <w:t xml:space="preserve">the </w:t>
      </w:r>
      <w:r w:rsidR="00814A5E">
        <w:rPr>
          <w:rFonts w:ascii="Times" w:hAnsi="Times"/>
          <w:color w:val="000000" w:themeColor="text1"/>
          <w:lang w:val="en-US"/>
        </w:rPr>
        <w:t xml:space="preserve">research </w:t>
      </w:r>
      <w:r w:rsidR="00E52B78">
        <w:rPr>
          <w:rFonts w:ascii="Times" w:hAnsi="Times"/>
          <w:color w:val="000000" w:themeColor="text1"/>
          <w:lang w:val="en-US"/>
        </w:rPr>
        <w:t>outcomes</w:t>
      </w:r>
      <w:r w:rsidR="0069669F">
        <w:rPr>
          <w:rFonts w:ascii="Times" w:hAnsi="Times"/>
          <w:color w:val="000000" w:themeColor="text1"/>
          <w:lang w:val="en-US"/>
        </w:rPr>
        <w:t>.</w:t>
      </w:r>
    </w:p>
    <w:p w14:paraId="337BA824" w14:textId="77777777" w:rsidR="00E34031" w:rsidRPr="002E48C9" w:rsidRDefault="00E34031" w:rsidP="00B76F3D">
      <w:pPr>
        <w:spacing w:line="360" w:lineRule="auto"/>
        <w:jc w:val="both"/>
        <w:rPr>
          <w:rFonts w:ascii="Times" w:hAnsi="Times"/>
          <w:color w:val="000000" w:themeColor="text1"/>
          <w:sz w:val="22"/>
          <w:szCs w:val="22"/>
          <w:lang w:val="en-US"/>
        </w:rPr>
      </w:pPr>
    </w:p>
    <w:p w14:paraId="6A9A189E" w14:textId="076E9E91" w:rsidR="00EA2141" w:rsidRPr="002E48C9" w:rsidRDefault="00EA2141" w:rsidP="00B76F3D">
      <w:pPr>
        <w:spacing w:line="360" w:lineRule="auto"/>
        <w:jc w:val="both"/>
        <w:rPr>
          <w:rFonts w:ascii="Times" w:hAnsi="Times"/>
          <w:color w:val="000000" w:themeColor="text1"/>
          <w:sz w:val="22"/>
          <w:szCs w:val="22"/>
          <w:shd w:val="clear" w:color="auto" w:fill="FFFFFF"/>
        </w:rPr>
      </w:pPr>
    </w:p>
    <w:p w14:paraId="39C5E084" w14:textId="3FF87C61" w:rsidR="00EF339D" w:rsidRPr="002E48C9" w:rsidRDefault="00EF339D" w:rsidP="00B76F3D">
      <w:pPr>
        <w:spacing w:line="360" w:lineRule="auto"/>
        <w:jc w:val="both"/>
        <w:rPr>
          <w:rFonts w:ascii="Times" w:hAnsi="Times"/>
          <w:b/>
          <w:bCs/>
          <w:color w:val="000000" w:themeColor="text1"/>
          <w:shd w:val="clear" w:color="auto" w:fill="FFFFFF"/>
          <w:lang w:val="en-US"/>
        </w:rPr>
      </w:pPr>
      <w:r w:rsidRPr="002E48C9">
        <w:rPr>
          <w:rFonts w:ascii="Times" w:hAnsi="Times"/>
          <w:b/>
          <w:bCs/>
          <w:color w:val="000000" w:themeColor="text1"/>
          <w:shd w:val="clear" w:color="auto" w:fill="FFFFFF"/>
          <w:lang w:val="en-US"/>
        </w:rPr>
        <w:t>1.</w:t>
      </w:r>
      <w:r w:rsidR="0016768D" w:rsidRPr="002E48C9">
        <w:rPr>
          <w:rFonts w:ascii="Times" w:hAnsi="Times"/>
          <w:b/>
          <w:bCs/>
          <w:color w:val="000000" w:themeColor="text1"/>
          <w:shd w:val="clear" w:color="auto" w:fill="FFFFFF"/>
          <w:lang w:val="en-US"/>
        </w:rPr>
        <w:t>5</w:t>
      </w:r>
      <w:r w:rsidRPr="002E48C9">
        <w:rPr>
          <w:rFonts w:ascii="Times" w:hAnsi="Times"/>
          <w:b/>
          <w:bCs/>
          <w:color w:val="000000" w:themeColor="text1"/>
          <w:shd w:val="clear" w:color="auto" w:fill="FFFFFF"/>
          <w:lang w:val="en-US"/>
        </w:rPr>
        <w:t xml:space="preserve">. </w:t>
      </w:r>
      <w:r w:rsidRPr="002E48C9">
        <w:rPr>
          <w:rFonts w:ascii="Times" w:hAnsi="Times"/>
          <w:b/>
          <w:bCs/>
          <w:color w:val="000000" w:themeColor="text1"/>
          <w:shd w:val="clear" w:color="auto" w:fill="FFFFFF"/>
          <w:lang w:val="en-US"/>
        </w:rPr>
        <w:tab/>
        <w:t>Thesis outline</w:t>
      </w:r>
    </w:p>
    <w:p w14:paraId="2381449A" w14:textId="5D54C14C" w:rsidR="00E419BC" w:rsidRPr="002E48C9" w:rsidRDefault="00A64648" w:rsidP="00E17C01">
      <w:pPr>
        <w:autoSpaceDE w:val="0"/>
        <w:autoSpaceDN w:val="0"/>
        <w:adjustRightInd w:val="0"/>
        <w:spacing w:line="360" w:lineRule="auto"/>
        <w:jc w:val="both"/>
        <w:rPr>
          <w:lang w:val="en-US"/>
        </w:rPr>
      </w:pPr>
      <w:r w:rsidRPr="00533423">
        <w:rPr>
          <w:rFonts w:ascii="Times" w:hAnsi="Times"/>
          <w:color w:val="000000" w:themeColor="text1"/>
        </w:rPr>
        <w:t>The remainder of this thesis is organized as follows.</w:t>
      </w:r>
      <w:r w:rsidR="00533423" w:rsidRPr="00533423">
        <w:rPr>
          <w:rFonts w:ascii="Times" w:eastAsiaTheme="minorHAnsi" w:hAnsi="Times"/>
          <w:color w:val="000000" w:themeColor="text1"/>
          <w:lang w:val="en-GB" w:eastAsia="en-US"/>
        </w:rPr>
        <w:t xml:space="preserve"> In </w:t>
      </w:r>
      <w:r w:rsidR="00533423" w:rsidRPr="00533423">
        <w:rPr>
          <w:rFonts w:ascii="Times" w:eastAsiaTheme="minorHAnsi" w:hAnsi="Times"/>
          <w:b/>
          <w:bCs/>
          <w:color w:val="000000" w:themeColor="text1"/>
          <w:lang w:val="en-GB" w:eastAsia="en-US"/>
        </w:rPr>
        <w:t>chapter 2</w:t>
      </w:r>
      <w:r w:rsidR="00533423" w:rsidRPr="00533423">
        <w:rPr>
          <w:rFonts w:ascii="Times" w:eastAsiaTheme="minorHAnsi" w:hAnsi="Times"/>
          <w:color w:val="000000" w:themeColor="text1"/>
          <w:lang w:val="en-GB" w:eastAsia="en-US"/>
        </w:rPr>
        <w:t>, we review the</w:t>
      </w:r>
      <w:r w:rsidR="00BC6AE7">
        <w:rPr>
          <w:rFonts w:ascii="Times" w:eastAsiaTheme="minorHAnsi" w:hAnsi="Times"/>
          <w:color w:val="000000" w:themeColor="text1"/>
          <w:lang w:val="en-GB" w:eastAsia="en-US"/>
        </w:rPr>
        <w:t xml:space="preserve"> </w:t>
      </w:r>
      <w:r w:rsidR="00533423" w:rsidRPr="00533423">
        <w:rPr>
          <w:rFonts w:ascii="Times" w:eastAsiaTheme="minorHAnsi" w:hAnsi="Times"/>
          <w:color w:val="000000" w:themeColor="text1"/>
          <w:lang w:val="en-GB" w:eastAsia="en-US"/>
        </w:rPr>
        <w:t xml:space="preserve">relevant literature on </w:t>
      </w:r>
      <w:r w:rsidR="00A94517">
        <w:rPr>
          <w:rFonts w:ascii="Times" w:hAnsi="Times"/>
          <w:color w:val="000000" w:themeColor="text1"/>
          <w:lang w:val="en-US"/>
        </w:rPr>
        <w:t>P</w:t>
      </w:r>
      <w:r w:rsidR="00533423" w:rsidRPr="00533423">
        <w:rPr>
          <w:rFonts w:ascii="Times" w:hAnsi="Times"/>
          <w:color w:val="000000" w:themeColor="text1"/>
          <w:lang w:val="en-US"/>
        </w:rPr>
        <w:t xml:space="preserve">redictive Machine Learning Models, </w:t>
      </w:r>
      <w:r w:rsidR="00A94517">
        <w:rPr>
          <w:rFonts w:ascii="Times" w:hAnsi="Times"/>
          <w:color w:val="000000" w:themeColor="text1"/>
          <w:lang w:val="en-US"/>
        </w:rPr>
        <w:t>T</w:t>
      </w:r>
      <w:r w:rsidR="00533423" w:rsidRPr="00533423">
        <w:rPr>
          <w:rFonts w:ascii="Times" w:hAnsi="Times"/>
          <w:color w:val="000000" w:themeColor="text1"/>
          <w:lang w:val="en-US"/>
        </w:rPr>
        <w:t xml:space="preserve">exture, </w:t>
      </w:r>
      <w:r w:rsidR="00A94517">
        <w:rPr>
          <w:rFonts w:ascii="Times" w:hAnsi="Times"/>
          <w:color w:val="000000" w:themeColor="text1"/>
          <w:lang w:val="en-US"/>
        </w:rPr>
        <w:t>U</w:t>
      </w:r>
      <w:r w:rsidR="00533423" w:rsidRPr="00533423">
        <w:rPr>
          <w:rFonts w:ascii="Times" w:hAnsi="Times"/>
          <w:color w:val="000000" w:themeColor="text1"/>
          <w:lang w:val="en-US"/>
        </w:rPr>
        <w:t>ncertainty</w:t>
      </w:r>
      <w:r w:rsidR="00533423">
        <w:rPr>
          <w:rFonts w:ascii="Times" w:hAnsi="Times"/>
          <w:color w:val="000000" w:themeColor="text1"/>
          <w:lang w:val="en-US"/>
        </w:rPr>
        <w:t>,</w:t>
      </w:r>
      <w:r w:rsidR="00533423" w:rsidRPr="00533423">
        <w:rPr>
          <w:rFonts w:ascii="Times" w:hAnsi="Times"/>
          <w:color w:val="000000" w:themeColor="text1"/>
          <w:lang w:val="en-US"/>
        </w:rPr>
        <w:t xml:space="preserve"> and CA.</w:t>
      </w:r>
      <w:r w:rsidR="00BC6AE7">
        <w:rPr>
          <w:rFonts w:ascii="Times" w:hAnsi="Times"/>
          <w:color w:val="000000" w:themeColor="text1"/>
          <w:lang w:val="en-US"/>
        </w:rPr>
        <w:t xml:space="preserve"> The literature review is subdivided into several sub-sections based on the contents.</w:t>
      </w:r>
      <w:r w:rsidR="0058388E">
        <w:rPr>
          <w:rFonts w:ascii="Times" w:hAnsi="Times"/>
          <w:color w:val="000000" w:themeColor="text1"/>
          <w:lang w:val="en-US"/>
        </w:rPr>
        <w:t xml:space="preserve"> </w:t>
      </w:r>
      <w:r w:rsidR="0058388E" w:rsidRPr="0058388E">
        <w:rPr>
          <w:rFonts w:ascii="Times" w:hAnsi="Times"/>
          <w:b/>
          <w:bCs/>
          <w:color w:val="000000" w:themeColor="text1"/>
          <w:lang w:val="en-US"/>
        </w:rPr>
        <w:t>Chap</w:t>
      </w:r>
      <w:r w:rsidR="0058388E">
        <w:rPr>
          <w:rFonts w:ascii="Times" w:hAnsi="Times"/>
          <w:b/>
          <w:bCs/>
          <w:color w:val="000000" w:themeColor="text1"/>
          <w:lang w:val="en-US"/>
        </w:rPr>
        <w:t>t</w:t>
      </w:r>
      <w:r w:rsidR="0058388E" w:rsidRPr="0058388E">
        <w:rPr>
          <w:rFonts w:ascii="Times" w:hAnsi="Times"/>
          <w:b/>
          <w:bCs/>
          <w:color w:val="000000" w:themeColor="text1"/>
          <w:lang w:val="en-US"/>
        </w:rPr>
        <w:t>er 3</w:t>
      </w:r>
      <w:r w:rsidR="00EA0350">
        <w:rPr>
          <w:rFonts w:ascii="Times" w:hAnsi="Times"/>
          <w:b/>
          <w:bCs/>
          <w:color w:val="000000" w:themeColor="text1"/>
          <w:lang w:val="en-US"/>
        </w:rPr>
        <w:t xml:space="preserve"> </w:t>
      </w:r>
      <w:r w:rsidR="00EA0350" w:rsidRPr="00EA0350">
        <w:rPr>
          <w:rFonts w:ascii="Times" w:hAnsi="Times"/>
          <w:color w:val="000000" w:themeColor="text1"/>
          <w:lang w:val="en-US"/>
        </w:rPr>
        <w:t xml:space="preserve">presents </w:t>
      </w:r>
      <w:r w:rsidR="00EA0350">
        <w:rPr>
          <w:rFonts w:ascii="Times" w:hAnsi="Times"/>
          <w:color w:val="000000" w:themeColor="text1"/>
          <w:lang w:val="en-US"/>
        </w:rPr>
        <w:t xml:space="preserve">data processing, introducing </w:t>
      </w:r>
      <w:r w:rsidR="008448E8">
        <w:rPr>
          <w:rFonts w:ascii="Times" w:hAnsi="Times"/>
          <w:color w:val="000000" w:themeColor="text1"/>
          <w:lang w:val="en-US"/>
        </w:rPr>
        <w:t>predictive</w:t>
      </w:r>
      <w:r w:rsidR="00EA0350">
        <w:rPr>
          <w:rFonts w:ascii="Times" w:hAnsi="Times"/>
          <w:color w:val="000000" w:themeColor="text1"/>
          <w:lang w:val="en-US"/>
        </w:rPr>
        <w:t xml:space="preserve"> </w:t>
      </w:r>
      <w:r w:rsidR="008841B9">
        <w:rPr>
          <w:rFonts w:ascii="Times" w:hAnsi="Times"/>
          <w:color w:val="000000" w:themeColor="text1"/>
          <w:lang w:val="en-US"/>
        </w:rPr>
        <w:t>machine learning algorithms</w:t>
      </w:r>
      <w:r w:rsidR="00EA0350">
        <w:rPr>
          <w:rFonts w:ascii="Times" w:hAnsi="Times"/>
          <w:color w:val="000000" w:themeColor="text1"/>
          <w:lang w:val="en-US"/>
        </w:rPr>
        <w:t xml:space="preserve"> and </w:t>
      </w:r>
      <w:r w:rsidR="008841B9">
        <w:rPr>
          <w:rFonts w:ascii="Times" w:hAnsi="Times"/>
          <w:color w:val="000000" w:themeColor="text1"/>
          <w:lang w:val="en-US"/>
        </w:rPr>
        <w:t>necessary</w:t>
      </w:r>
      <w:r w:rsidR="00EA0350">
        <w:rPr>
          <w:rFonts w:ascii="Times" w:hAnsi="Times"/>
          <w:color w:val="000000" w:themeColor="text1"/>
          <w:lang w:val="en-US"/>
        </w:rPr>
        <w:t xml:space="preserve"> </w:t>
      </w:r>
      <w:r w:rsidR="008841B9">
        <w:rPr>
          <w:rFonts w:ascii="Times" w:hAnsi="Times"/>
          <w:color w:val="000000" w:themeColor="text1"/>
          <w:lang w:val="en-US"/>
        </w:rPr>
        <w:t>arrangement</w:t>
      </w:r>
      <w:r w:rsidR="00EA0350">
        <w:rPr>
          <w:rFonts w:ascii="Times" w:hAnsi="Times"/>
          <w:color w:val="000000" w:themeColor="text1"/>
          <w:lang w:val="en-US"/>
        </w:rPr>
        <w:t xml:space="preserve"> to setup </w:t>
      </w:r>
      <w:r w:rsidR="008841B9">
        <w:rPr>
          <w:rFonts w:ascii="Times" w:hAnsi="Times"/>
          <w:color w:val="000000" w:themeColor="text1"/>
          <w:lang w:val="en-US"/>
        </w:rPr>
        <w:t>models</w:t>
      </w:r>
      <w:r w:rsidR="008448E8">
        <w:rPr>
          <w:rFonts w:ascii="Times" w:hAnsi="Times"/>
          <w:color w:val="000000" w:themeColor="text1"/>
          <w:lang w:val="en-US"/>
        </w:rPr>
        <w:t xml:space="preserve">, brief description of time series forecasting, snapshots of uncertainty data. </w:t>
      </w:r>
      <w:r w:rsidR="008448E8" w:rsidRPr="00E218FB">
        <w:rPr>
          <w:rFonts w:ascii="Times" w:hAnsi="Times"/>
          <w:b/>
          <w:bCs/>
          <w:color w:val="000000" w:themeColor="text1"/>
          <w:lang w:val="en-US"/>
        </w:rPr>
        <w:t>Chapter 4</w:t>
      </w:r>
      <w:r w:rsidR="008448E8">
        <w:rPr>
          <w:rFonts w:ascii="Times" w:hAnsi="Times"/>
          <w:color w:val="000000" w:themeColor="text1"/>
          <w:lang w:val="en-US"/>
        </w:rPr>
        <w:t xml:space="preserve"> </w:t>
      </w:r>
      <w:r w:rsidR="00E218FB">
        <w:rPr>
          <w:rFonts w:ascii="Times" w:hAnsi="Times"/>
          <w:color w:val="000000" w:themeColor="text1"/>
          <w:lang w:val="en-US"/>
        </w:rPr>
        <w:t xml:space="preserve">focuses on user study and numerical analysis for the sake of evaluation. </w:t>
      </w:r>
      <w:r w:rsidR="00E218FB" w:rsidRPr="00E218FB">
        <w:rPr>
          <w:rFonts w:ascii="Times" w:hAnsi="Times"/>
          <w:b/>
          <w:bCs/>
          <w:color w:val="000000" w:themeColor="text1"/>
          <w:lang w:val="en-US"/>
        </w:rPr>
        <w:t>Chapter 5</w:t>
      </w:r>
      <w:r w:rsidR="00E218FB">
        <w:rPr>
          <w:rFonts w:ascii="Times" w:hAnsi="Times"/>
          <w:color w:val="000000" w:themeColor="text1"/>
          <w:lang w:val="en-US"/>
        </w:rPr>
        <w:t xml:space="preserve"> shows the example of uses of CA in different charts.  </w:t>
      </w:r>
      <w:r w:rsidR="00A47AB9">
        <w:t xml:space="preserve">Finally, in </w:t>
      </w:r>
      <w:r w:rsidR="00A47AB9" w:rsidRPr="00A47AB9">
        <w:rPr>
          <w:b/>
          <w:bCs/>
        </w:rPr>
        <w:t>Chapter 6</w:t>
      </w:r>
      <w:r w:rsidR="00A47AB9">
        <w:t xml:space="preserve">, we discussed and summarized the thesis content, mentioned limitations, and suggest potential directions </w:t>
      </w:r>
      <w:r w:rsidR="008841B9">
        <w:t>of</w:t>
      </w:r>
      <w:r w:rsidR="00A47AB9">
        <w:t xml:space="preserve"> </w:t>
      </w:r>
      <w:r w:rsidR="00A47AB9" w:rsidRPr="00130021">
        <w:t>future work</w:t>
      </w:r>
      <w:r w:rsidR="00A47AB9">
        <w:t xml:space="preserve"> and </w:t>
      </w:r>
      <w:r w:rsidR="008841B9">
        <w:t xml:space="preserve">associated </w:t>
      </w:r>
      <w:r w:rsidR="00A47AB9">
        <w:t>improvement.</w:t>
      </w:r>
    </w:p>
    <w:sectPr w:rsidR="00E419BC" w:rsidRPr="002E48C9" w:rsidSect="00A33728">
      <w:type w:val="continuous"/>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FB097" w14:textId="77777777" w:rsidR="006A5BBA" w:rsidRDefault="006A5BBA" w:rsidP="002C2CD3">
      <w:r>
        <w:separator/>
      </w:r>
    </w:p>
  </w:endnote>
  <w:endnote w:type="continuationSeparator" w:id="0">
    <w:p w14:paraId="14573D7E" w14:textId="77777777" w:rsidR="006A5BBA" w:rsidRDefault="006A5BBA"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ff2">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0939572"/>
      <w:docPartObj>
        <w:docPartGallery w:val="Page Numbers (Bottom of Page)"/>
        <w:docPartUnique/>
      </w:docPartObj>
    </w:sdtPr>
    <w:sdtEndPr>
      <w:rPr>
        <w:rStyle w:val="PageNumber"/>
      </w:rPr>
    </w:sdtEndPr>
    <w:sdtContent>
      <w:p w14:paraId="3B2B4176" w14:textId="5FA78AD5"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1D73F" w14:textId="77777777" w:rsidR="002C2CD3" w:rsidRDefault="002C2CD3"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853555"/>
      <w:docPartObj>
        <w:docPartGallery w:val="Page Numbers (Bottom of Page)"/>
        <w:docPartUnique/>
      </w:docPartObj>
    </w:sdtPr>
    <w:sdtEndPr>
      <w:rPr>
        <w:rStyle w:val="PageNumber"/>
      </w:rPr>
    </w:sdtEndPr>
    <w:sdtContent>
      <w:p w14:paraId="16DDBD7F" w14:textId="0EFA9A4C" w:rsidR="002C2CD3" w:rsidRDefault="002C2CD3"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D97156" w14:textId="77777777" w:rsidR="002C2CD3" w:rsidRDefault="002C2CD3" w:rsidP="002C2CD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2A81" w14:textId="77777777" w:rsidR="006A5BBA" w:rsidRDefault="006A5BBA" w:rsidP="002C2CD3">
      <w:r>
        <w:separator/>
      </w:r>
    </w:p>
  </w:footnote>
  <w:footnote w:type="continuationSeparator" w:id="0">
    <w:p w14:paraId="41FB643F" w14:textId="77777777" w:rsidR="006A5BBA" w:rsidRDefault="006A5BBA"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7"/>
  </w:num>
  <w:num w:numId="9">
    <w:abstractNumId w:val="24"/>
  </w:num>
  <w:num w:numId="10">
    <w:abstractNumId w:val="9"/>
  </w:num>
  <w:num w:numId="11">
    <w:abstractNumId w:val="19"/>
  </w:num>
  <w:num w:numId="12">
    <w:abstractNumId w:val="5"/>
  </w:num>
  <w:num w:numId="13">
    <w:abstractNumId w:val="28"/>
  </w:num>
  <w:num w:numId="14">
    <w:abstractNumId w:val="25"/>
  </w:num>
  <w:num w:numId="15">
    <w:abstractNumId w:val="1"/>
  </w:num>
  <w:num w:numId="16">
    <w:abstractNumId w:val="7"/>
  </w:num>
  <w:num w:numId="17">
    <w:abstractNumId w:val="26"/>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 w:numId="2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Brooks">
    <w15:presenceInfo w15:providerId="AD" w15:userId="S::st229195@dal.ca::74f245e1-58df-4546-9dfe-3732930f63de"/>
  </w15:person>
  <w15:person w15:author="Rashid Islam">
    <w15:presenceInfo w15:providerId="None" w15:userId="Rashid Is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61B8"/>
    <w:rsid w:val="00080E79"/>
    <w:rsid w:val="000835DE"/>
    <w:rsid w:val="000939CE"/>
    <w:rsid w:val="00095220"/>
    <w:rsid w:val="00097EC5"/>
    <w:rsid w:val="000A145E"/>
    <w:rsid w:val="000A2F40"/>
    <w:rsid w:val="000A407E"/>
    <w:rsid w:val="000A46A6"/>
    <w:rsid w:val="000A4EDC"/>
    <w:rsid w:val="000A69BF"/>
    <w:rsid w:val="000A70BE"/>
    <w:rsid w:val="000B3CE6"/>
    <w:rsid w:val="000B4071"/>
    <w:rsid w:val="000C5D98"/>
    <w:rsid w:val="000C6028"/>
    <w:rsid w:val="000D61D1"/>
    <w:rsid w:val="000D78E8"/>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1DD8"/>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24D8"/>
    <w:rsid w:val="00172620"/>
    <w:rsid w:val="00175010"/>
    <w:rsid w:val="0017536F"/>
    <w:rsid w:val="0017657E"/>
    <w:rsid w:val="00182518"/>
    <w:rsid w:val="00186F12"/>
    <w:rsid w:val="00190E1A"/>
    <w:rsid w:val="00192110"/>
    <w:rsid w:val="00194555"/>
    <w:rsid w:val="00195BEA"/>
    <w:rsid w:val="001A2380"/>
    <w:rsid w:val="001A5E0C"/>
    <w:rsid w:val="001B3BBA"/>
    <w:rsid w:val="001B3CA7"/>
    <w:rsid w:val="001B598C"/>
    <w:rsid w:val="001C47CB"/>
    <w:rsid w:val="001D1796"/>
    <w:rsid w:val="001D28E3"/>
    <w:rsid w:val="001D33F3"/>
    <w:rsid w:val="001E310E"/>
    <w:rsid w:val="001E5054"/>
    <w:rsid w:val="001E7217"/>
    <w:rsid w:val="001F137E"/>
    <w:rsid w:val="001F3770"/>
    <w:rsid w:val="001F54D9"/>
    <w:rsid w:val="00200B34"/>
    <w:rsid w:val="00200D7B"/>
    <w:rsid w:val="00202AAB"/>
    <w:rsid w:val="0020335E"/>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A71"/>
    <w:rsid w:val="002461C8"/>
    <w:rsid w:val="00251C2E"/>
    <w:rsid w:val="0025551D"/>
    <w:rsid w:val="00260105"/>
    <w:rsid w:val="00261869"/>
    <w:rsid w:val="00264371"/>
    <w:rsid w:val="002646E3"/>
    <w:rsid w:val="0026507B"/>
    <w:rsid w:val="00281A5B"/>
    <w:rsid w:val="002901E4"/>
    <w:rsid w:val="00291CD0"/>
    <w:rsid w:val="00293FCA"/>
    <w:rsid w:val="00295341"/>
    <w:rsid w:val="002A16AA"/>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E5F93"/>
    <w:rsid w:val="002F1500"/>
    <w:rsid w:val="002F2CD1"/>
    <w:rsid w:val="002F3764"/>
    <w:rsid w:val="002F7C44"/>
    <w:rsid w:val="0030034A"/>
    <w:rsid w:val="00301A80"/>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5942"/>
    <w:rsid w:val="0038110E"/>
    <w:rsid w:val="0039370B"/>
    <w:rsid w:val="003957DE"/>
    <w:rsid w:val="00397501"/>
    <w:rsid w:val="003A004E"/>
    <w:rsid w:val="003A11E1"/>
    <w:rsid w:val="003A3D25"/>
    <w:rsid w:val="003A3F64"/>
    <w:rsid w:val="003A588A"/>
    <w:rsid w:val="003A6598"/>
    <w:rsid w:val="003A76D7"/>
    <w:rsid w:val="003B2F8B"/>
    <w:rsid w:val="003B3F2B"/>
    <w:rsid w:val="003B6E21"/>
    <w:rsid w:val="003C02C5"/>
    <w:rsid w:val="003C2C97"/>
    <w:rsid w:val="003C347F"/>
    <w:rsid w:val="003C749E"/>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4006E9"/>
    <w:rsid w:val="004033D5"/>
    <w:rsid w:val="00404E2B"/>
    <w:rsid w:val="004106BD"/>
    <w:rsid w:val="00412624"/>
    <w:rsid w:val="00416D94"/>
    <w:rsid w:val="004177E9"/>
    <w:rsid w:val="0042133B"/>
    <w:rsid w:val="00425704"/>
    <w:rsid w:val="0042775F"/>
    <w:rsid w:val="00430AA4"/>
    <w:rsid w:val="00432492"/>
    <w:rsid w:val="004375FF"/>
    <w:rsid w:val="004433D1"/>
    <w:rsid w:val="00443ED0"/>
    <w:rsid w:val="00447C8E"/>
    <w:rsid w:val="00452432"/>
    <w:rsid w:val="00455473"/>
    <w:rsid w:val="00460C6F"/>
    <w:rsid w:val="00461270"/>
    <w:rsid w:val="00462A06"/>
    <w:rsid w:val="00463F53"/>
    <w:rsid w:val="00470B56"/>
    <w:rsid w:val="004714C9"/>
    <w:rsid w:val="00474734"/>
    <w:rsid w:val="004757A1"/>
    <w:rsid w:val="00475DF6"/>
    <w:rsid w:val="00476133"/>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D0F19"/>
    <w:rsid w:val="004D22A8"/>
    <w:rsid w:val="004D2C9A"/>
    <w:rsid w:val="004D3D2A"/>
    <w:rsid w:val="004D4971"/>
    <w:rsid w:val="004D611C"/>
    <w:rsid w:val="004D7DB8"/>
    <w:rsid w:val="004E1704"/>
    <w:rsid w:val="004E547F"/>
    <w:rsid w:val="004E57F0"/>
    <w:rsid w:val="004E7357"/>
    <w:rsid w:val="004F693D"/>
    <w:rsid w:val="00501A93"/>
    <w:rsid w:val="00506689"/>
    <w:rsid w:val="005108B5"/>
    <w:rsid w:val="00512113"/>
    <w:rsid w:val="00517E03"/>
    <w:rsid w:val="005256D6"/>
    <w:rsid w:val="00526984"/>
    <w:rsid w:val="00533423"/>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719C"/>
    <w:rsid w:val="005C2991"/>
    <w:rsid w:val="005C7AE9"/>
    <w:rsid w:val="005E0B03"/>
    <w:rsid w:val="005E1E31"/>
    <w:rsid w:val="005E39D9"/>
    <w:rsid w:val="005E413F"/>
    <w:rsid w:val="005E4203"/>
    <w:rsid w:val="005E49B1"/>
    <w:rsid w:val="005E5245"/>
    <w:rsid w:val="005E752D"/>
    <w:rsid w:val="005F16C2"/>
    <w:rsid w:val="006004D3"/>
    <w:rsid w:val="0061004F"/>
    <w:rsid w:val="00613119"/>
    <w:rsid w:val="006143B2"/>
    <w:rsid w:val="00614A9D"/>
    <w:rsid w:val="0061741E"/>
    <w:rsid w:val="00620422"/>
    <w:rsid w:val="006253E7"/>
    <w:rsid w:val="00631553"/>
    <w:rsid w:val="00635B44"/>
    <w:rsid w:val="00636672"/>
    <w:rsid w:val="00644426"/>
    <w:rsid w:val="00646D78"/>
    <w:rsid w:val="0065118E"/>
    <w:rsid w:val="00653359"/>
    <w:rsid w:val="00653B2B"/>
    <w:rsid w:val="00660DD3"/>
    <w:rsid w:val="0066467C"/>
    <w:rsid w:val="00666ABE"/>
    <w:rsid w:val="006703A9"/>
    <w:rsid w:val="00674F6A"/>
    <w:rsid w:val="006769FB"/>
    <w:rsid w:val="00682340"/>
    <w:rsid w:val="00687950"/>
    <w:rsid w:val="006905BC"/>
    <w:rsid w:val="00694F70"/>
    <w:rsid w:val="0069669F"/>
    <w:rsid w:val="00697523"/>
    <w:rsid w:val="0069799D"/>
    <w:rsid w:val="006A10ED"/>
    <w:rsid w:val="006A4AF0"/>
    <w:rsid w:val="006A5BBA"/>
    <w:rsid w:val="006B0DAB"/>
    <w:rsid w:val="006B42B8"/>
    <w:rsid w:val="006B4E75"/>
    <w:rsid w:val="006B634F"/>
    <w:rsid w:val="006C3FFB"/>
    <w:rsid w:val="006C7B86"/>
    <w:rsid w:val="006D0106"/>
    <w:rsid w:val="006D0DB4"/>
    <w:rsid w:val="006D48D6"/>
    <w:rsid w:val="006E2143"/>
    <w:rsid w:val="006E28A9"/>
    <w:rsid w:val="006E33A8"/>
    <w:rsid w:val="006F2543"/>
    <w:rsid w:val="006F2BF0"/>
    <w:rsid w:val="006F4BB2"/>
    <w:rsid w:val="006F648F"/>
    <w:rsid w:val="006F75ED"/>
    <w:rsid w:val="00700CAA"/>
    <w:rsid w:val="007033C1"/>
    <w:rsid w:val="0070792D"/>
    <w:rsid w:val="0071149D"/>
    <w:rsid w:val="007127DD"/>
    <w:rsid w:val="00713030"/>
    <w:rsid w:val="00714BE9"/>
    <w:rsid w:val="00717376"/>
    <w:rsid w:val="0072003C"/>
    <w:rsid w:val="00720E4B"/>
    <w:rsid w:val="00730A85"/>
    <w:rsid w:val="00733DEA"/>
    <w:rsid w:val="00740547"/>
    <w:rsid w:val="00740594"/>
    <w:rsid w:val="00741903"/>
    <w:rsid w:val="00743054"/>
    <w:rsid w:val="00751B8F"/>
    <w:rsid w:val="00752BEC"/>
    <w:rsid w:val="00753610"/>
    <w:rsid w:val="0075393D"/>
    <w:rsid w:val="00767F33"/>
    <w:rsid w:val="00770A02"/>
    <w:rsid w:val="00771902"/>
    <w:rsid w:val="0077259D"/>
    <w:rsid w:val="00775C7C"/>
    <w:rsid w:val="0077687F"/>
    <w:rsid w:val="007806AD"/>
    <w:rsid w:val="0078502B"/>
    <w:rsid w:val="00786FD7"/>
    <w:rsid w:val="00792970"/>
    <w:rsid w:val="00796221"/>
    <w:rsid w:val="007A0343"/>
    <w:rsid w:val="007A3F33"/>
    <w:rsid w:val="007A6DF7"/>
    <w:rsid w:val="007A72DA"/>
    <w:rsid w:val="007A7B35"/>
    <w:rsid w:val="007B0210"/>
    <w:rsid w:val="007B163D"/>
    <w:rsid w:val="007B4D8D"/>
    <w:rsid w:val="007B68A3"/>
    <w:rsid w:val="007C1DAB"/>
    <w:rsid w:val="007E7E99"/>
    <w:rsid w:val="007F09D3"/>
    <w:rsid w:val="007F31A6"/>
    <w:rsid w:val="00800F7D"/>
    <w:rsid w:val="00801E4F"/>
    <w:rsid w:val="008038B0"/>
    <w:rsid w:val="00807FF3"/>
    <w:rsid w:val="00812969"/>
    <w:rsid w:val="00814A5E"/>
    <w:rsid w:val="00822F76"/>
    <w:rsid w:val="00824F2E"/>
    <w:rsid w:val="00825BF9"/>
    <w:rsid w:val="00826EC8"/>
    <w:rsid w:val="00827CFD"/>
    <w:rsid w:val="0083398E"/>
    <w:rsid w:val="00834004"/>
    <w:rsid w:val="0083587B"/>
    <w:rsid w:val="00842045"/>
    <w:rsid w:val="0084291E"/>
    <w:rsid w:val="008448E8"/>
    <w:rsid w:val="00844937"/>
    <w:rsid w:val="00845B50"/>
    <w:rsid w:val="00847A21"/>
    <w:rsid w:val="00851C1C"/>
    <w:rsid w:val="0085727B"/>
    <w:rsid w:val="00864B88"/>
    <w:rsid w:val="00866AB8"/>
    <w:rsid w:val="00873471"/>
    <w:rsid w:val="00873BE9"/>
    <w:rsid w:val="008841B9"/>
    <w:rsid w:val="00887056"/>
    <w:rsid w:val="0089125C"/>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3EFB"/>
    <w:rsid w:val="008E7027"/>
    <w:rsid w:val="008E7626"/>
    <w:rsid w:val="008F3596"/>
    <w:rsid w:val="008F6828"/>
    <w:rsid w:val="008F723E"/>
    <w:rsid w:val="00900308"/>
    <w:rsid w:val="00901C6E"/>
    <w:rsid w:val="00902F61"/>
    <w:rsid w:val="00903A0E"/>
    <w:rsid w:val="00907BA0"/>
    <w:rsid w:val="00907EE7"/>
    <w:rsid w:val="00912405"/>
    <w:rsid w:val="00915173"/>
    <w:rsid w:val="0091642A"/>
    <w:rsid w:val="00917A04"/>
    <w:rsid w:val="00917F2C"/>
    <w:rsid w:val="00927AD6"/>
    <w:rsid w:val="0093112E"/>
    <w:rsid w:val="00934220"/>
    <w:rsid w:val="0094141F"/>
    <w:rsid w:val="009435E4"/>
    <w:rsid w:val="009449E8"/>
    <w:rsid w:val="0094676A"/>
    <w:rsid w:val="009508BD"/>
    <w:rsid w:val="00952FE4"/>
    <w:rsid w:val="00954FEA"/>
    <w:rsid w:val="00955696"/>
    <w:rsid w:val="0096312B"/>
    <w:rsid w:val="00963EC0"/>
    <w:rsid w:val="00966853"/>
    <w:rsid w:val="00967D23"/>
    <w:rsid w:val="0097156B"/>
    <w:rsid w:val="00971CB5"/>
    <w:rsid w:val="009727CC"/>
    <w:rsid w:val="00986DF2"/>
    <w:rsid w:val="00995523"/>
    <w:rsid w:val="009A331C"/>
    <w:rsid w:val="009A6920"/>
    <w:rsid w:val="009A6C01"/>
    <w:rsid w:val="009B0091"/>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76FF"/>
    <w:rsid w:val="00A11BBE"/>
    <w:rsid w:val="00A16578"/>
    <w:rsid w:val="00A16CFB"/>
    <w:rsid w:val="00A2025E"/>
    <w:rsid w:val="00A22865"/>
    <w:rsid w:val="00A273A9"/>
    <w:rsid w:val="00A3217F"/>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2BA3"/>
    <w:rsid w:val="00AB0364"/>
    <w:rsid w:val="00AB127F"/>
    <w:rsid w:val="00AB1519"/>
    <w:rsid w:val="00AB3CD4"/>
    <w:rsid w:val="00AC0F35"/>
    <w:rsid w:val="00AC5BB4"/>
    <w:rsid w:val="00AC74A9"/>
    <w:rsid w:val="00AC7726"/>
    <w:rsid w:val="00AD622D"/>
    <w:rsid w:val="00AD64EE"/>
    <w:rsid w:val="00AE1BB4"/>
    <w:rsid w:val="00AE4BDB"/>
    <w:rsid w:val="00AE6EF7"/>
    <w:rsid w:val="00AF46FB"/>
    <w:rsid w:val="00AF57D9"/>
    <w:rsid w:val="00B00EE7"/>
    <w:rsid w:val="00B02A7F"/>
    <w:rsid w:val="00B051A4"/>
    <w:rsid w:val="00B0654A"/>
    <w:rsid w:val="00B065EA"/>
    <w:rsid w:val="00B07D94"/>
    <w:rsid w:val="00B11675"/>
    <w:rsid w:val="00B1190A"/>
    <w:rsid w:val="00B16726"/>
    <w:rsid w:val="00B16B52"/>
    <w:rsid w:val="00B214CF"/>
    <w:rsid w:val="00B21C48"/>
    <w:rsid w:val="00B22B3E"/>
    <w:rsid w:val="00B34D56"/>
    <w:rsid w:val="00B35C7E"/>
    <w:rsid w:val="00B4180E"/>
    <w:rsid w:val="00B41A54"/>
    <w:rsid w:val="00B5276B"/>
    <w:rsid w:val="00B6042B"/>
    <w:rsid w:val="00B612D7"/>
    <w:rsid w:val="00B61E97"/>
    <w:rsid w:val="00B73951"/>
    <w:rsid w:val="00B76F3D"/>
    <w:rsid w:val="00B804AB"/>
    <w:rsid w:val="00B80CA5"/>
    <w:rsid w:val="00B95BA9"/>
    <w:rsid w:val="00BA278A"/>
    <w:rsid w:val="00BA54BC"/>
    <w:rsid w:val="00BA5B38"/>
    <w:rsid w:val="00BB327A"/>
    <w:rsid w:val="00BB43E5"/>
    <w:rsid w:val="00BB57D0"/>
    <w:rsid w:val="00BC067E"/>
    <w:rsid w:val="00BC40F0"/>
    <w:rsid w:val="00BC64EC"/>
    <w:rsid w:val="00BC6AE7"/>
    <w:rsid w:val="00BC6FC8"/>
    <w:rsid w:val="00BC79E6"/>
    <w:rsid w:val="00BD30E2"/>
    <w:rsid w:val="00BD36B6"/>
    <w:rsid w:val="00BD3BDE"/>
    <w:rsid w:val="00BD711B"/>
    <w:rsid w:val="00BE1208"/>
    <w:rsid w:val="00BE2A8F"/>
    <w:rsid w:val="00BE4694"/>
    <w:rsid w:val="00BE6A58"/>
    <w:rsid w:val="00BE726E"/>
    <w:rsid w:val="00BE7DBB"/>
    <w:rsid w:val="00BF0675"/>
    <w:rsid w:val="00BF1CD2"/>
    <w:rsid w:val="00BF59D4"/>
    <w:rsid w:val="00BF73AA"/>
    <w:rsid w:val="00C014CE"/>
    <w:rsid w:val="00C12633"/>
    <w:rsid w:val="00C158C9"/>
    <w:rsid w:val="00C16659"/>
    <w:rsid w:val="00C17C8E"/>
    <w:rsid w:val="00C2180D"/>
    <w:rsid w:val="00C229D7"/>
    <w:rsid w:val="00C23BC9"/>
    <w:rsid w:val="00C240C4"/>
    <w:rsid w:val="00C2498F"/>
    <w:rsid w:val="00C24E90"/>
    <w:rsid w:val="00C25760"/>
    <w:rsid w:val="00C32CE3"/>
    <w:rsid w:val="00C3509D"/>
    <w:rsid w:val="00C3583A"/>
    <w:rsid w:val="00C35DF4"/>
    <w:rsid w:val="00C375D8"/>
    <w:rsid w:val="00C412EA"/>
    <w:rsid w:val="00C42BA9"/>
    <w:rsid w:val="00C44435"/>
    <w:rsid w:val="00C54DF8"/>
    <w:rsid w:val="00C60E37"/>
    <w:rsid w:val="00C627E2"/>
    <w:rsid w:val="00C70DCA"/>
    <w:rsid w:val="00C72407"/>
    <w:rsid w:val="00C769E6"/>
    <w:rsid w:val="00C803CA"/>
    <w:rsid w:val="00C8231A"/>
    <w:rsid w:val="00C84363"/>
    <w:rsid w:val="00CA0ED4"/>
    <w:rsid w:val="00CA6389"/>
    <w:rsid w:val="00CA6BE3"/>
    <w:rsid w:val="00CB13A7"/>
    <w:rsid w:val="00CB2E8E"/>
    <w:rsid w:val="00CC0B0A"/>
    <w:rsid w:val="00CC121B"/>
    <w:rsid w:val="00CC2A24"/>
    <w:rsid w:val="00CD1B9D"/>
    <w:rsid w:val="00CD3EFC"/>
    <w:rsid w:val="00CE5430"/>
    <w:rsid w:val="00CF1126"/>
    <w:rsid w:val="00CF3E6C"/>
    <w:rsid w:val="00CF4531"/>
    <w:rsid w:val="00CF605B"/>
    <w:rsid w:val="00D005F4"/>
    <w:rsid w:val="00D04B94"/>
    <w:rsid w:val="00D056C3"/>
    <w:rsid w:val="00D07162"/>
    <w:rsid w:val="00D176B1"/>
    <w:rsid w:val="00D22861"/>
    <w:rsid w:val="00D24128"/>
    <w:rsid w:val="00D2470E"/>
    <w:rsid w:val="00D260A5"/>
    <w:rsid w:val="00D300BD"/>
    <w:rsid w:val="00D317DD"/>
    <w:rsid w:val="00D323F2"/>
    <w:rsid w:val="00D4247A"/>
    <w:rsid w:val="00D4478C"/>
    <w:rsid w:val="00D50733"/>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240C"/>
    <w:rsid w:val="00DC2BDD"/>
    <w:rsid w:val="00DC7099"/>
    <w:rsid w:val="00DD2224"/>
    <w:rsid w:val="00DD4052"/>
    <w:rsid w:val="00DD56B8"/>
    <w:rsid w:val="00DE0233"/>
    <w:rsid w:val="00DE4401"/>
    <w:rsid w:val="00DE56AD"/>
    <w:rsid w:val="00DE61F0"/>
    <w:rsid w:val="00DF4458"/>
    <w:rsid w:val="00DF7BF7"/>
    <w:rsid w:val="00E006B3"/>
    <w:rsid w:val="00E00FE9"/>
    <w:rsid w:val="00E02A04"/>
    <w:rsid w:val="00E03146"/>
    <w:rsid w:val="00E052E4"/>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60E2A"/>
    <w:rsid w:val="00F6277E"/>
    <w:rsid w:val="00F6448D"/>
    <w:rsid w:val="00F64851"/>
    <w:rsid w:val="00F649B5"/>
    <w:rsid w:val="00F669F5"/>
    <w:rsid w:val="00F67982"/>
    <w:rsid w:val="00F67DCE"/>
    <w:rsid w:val="00F734D3"/>
    <w:rsid w:val="00F74A48"/>
    <w:rsid w:val="00F74E8F"/>
    <w:rsid w:val="00F76DBE"/>
    <w:rsid w:val="00F9081C"/>
    <w:rsid w:val="00F91588"/>
    <w:rsid w:val="00F93F2A"/>
    <w:rsid w:val="00F954E9"/>
    <w:rsid w:val="00F968CF"/>
    <w:rsid w:val="00FA2F70"/>
    <w:rsid w:val="00FA4D88"/>
    <w:rsid w:val="00FA5BFE"/>
    <w:rsid w:val="00FA5F6B"/>
    <w:rsid w:val="00FA7D9A"/>
    <w:rsid w:val="00FB1091"/>
    <w:rsid w:val="00FC02FE"/>
    <w:rsid w:val="00FC5D45"/>
    <w:rsid w:val="00FD0F9C"/>
    <w:rsid w:val="00FD4368"/>
    <w:rsid w:val="00FE0AEC"/>
    <w:rsid w:val="00FE0DE5"/>
    <w:rsid w:val="00FE1E7D"/>
    <w:rsid w:val="00FE3E96"/>
    <w:rsid w:val="00FE537B"/>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939172526">
          <w:marLeft w:val="0"/>
          <w:marRight w:val="0"/>
          <w:marTop w:val="0"/>
          <w:marBottom w:val="0"/>
          <w:divBdr>
            <w:top w:val="none" w:sz="0" w:space="0" w:color="auto"/>
            <w:left w:val="none" w:sz="0" w:space="0" w:color="auto"/>
            <w:bottom w:val="none" w:sz="0" w:space="0" w:color="auto"/>
            <w:right w:val="none" w:sz="0" w:space="0" w:color="auto"/>
          </w:divBdr>
        </w:div>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76">
          <w:marLeft w:val="0"/>
          <w:marRight w:val="0"/>
          <w:marTop w:val="0"/>
          <w:marBottom w:val="0"/>
          <w:divBdr>
            <w:top w:val="none" w:sz="0" w:space="0" w:color="auto"/>
            <w:left w:val="none" w:sz="0" w:space="0" w:color="auto"/>
            <w:bottom w:val="none" w:sz="0" w:space="0" w:color="auto"/>
            <w:right w:val="none" w:sz="0" w:space="0" w:color="auto"/>
          </w:divBdr>
        </w:div>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34</cp:revision>
  <cp:lastPrinted>2022-01-14T04:30:00Z</cp:lastPrinted>
  <dcterms:created xsi:type="dcterms:W3CDTF">2022-01-15T19:58:00Z</dcterms:created>
  <dcterms:modified xsi:type="dcterms:W3CDTF">2022-01-16T18:49:00Z</dcterms:modified>
</cp:coreProperties>
</file>